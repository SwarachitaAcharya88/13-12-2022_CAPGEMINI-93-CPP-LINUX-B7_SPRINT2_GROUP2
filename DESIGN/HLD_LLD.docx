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F0B60" w:rsidP="3BA54472" w:rsidRDefault="009F0B60" w14:paraId="7A760037" w14:textId="77777777">
      <w:pPr>
        <w:tabs>
          <w:tab w:val="left" w:pos="2268"/>
        </w:tabs>
        <w:jc w:val="both"/>
        <w:rPr>
          <w:rFonts w:ascii="Arial" w:hAnsi="Arial" w:cs="Arial"/>
          <w:b/>
          <w:bCs/>
        </w:rPr>
      </w:pPr>
    </w:p>
    <w:p w:rsidRPr="00DF1414" w:rsidR="00566298" w:rsidP="00566298" w:rsidRDefault="00566298" w14:paraId="1BF34468"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5E93F829" w14:textId="77777777">
      <w:pPr>
        <w:tabs>
          <w:tab w:val="left" w:pos="-720"/>
        </w:tabs>
        <w:spacing w:line="1" w:lineRule="exact"/>
        <w:rPr>
          <w:sz w:val="36"/>
          <w:lang w:val="fr-FR"/>
        </w:rPr>
      </w:pPr>
    </w:p>
    <w:p w:rsidRPr="00DF1414" w:rsidR="00566298" w:rsidP="00566298" w:rsidRDefault="00566298" w14:paraId="6DA42771" w14:textId="77777777">
      <w:pPr>
        <w:tabs>
          <w:tab w:val="left" w:pos="-720"/>
        </w:tabs>
        <w:rPr>
          <w:sz w:val="36"/>
          <w:lang w:val="fr-FR"/>
        </w:rPr>
      </w:pPr>
    </w:p>
    <w:p w:rsidR="009F0B60" w:rsidP="004211E3" w:rsidRDefault="005D684C" w14:paraId="4D89FF21" w14:textId="11B5BAC0">
      <w:pPr>
        <w:pStyle w:val="Title"/>
        <w:rPr>
          <w:noProof/>
          <w:sz w:val="32"/>
          <w:szCs w:val="32"/>
          <w:lang w:val="fr-FR"/>
        </w:rPr>
      </w:pPr>
      <w:r w:rsidRPr="3BA54472">
        <w:rPr>
          <w:noProof/>
          <w:sz w:val="32"/>
          <w:szCs w:val="32"/>
          <w:lang w:val="fr-FR"/>
        </w:rPr>
        <w:t>High Level Design</w:t>
      </w:r>
      <w:r w:rsidRPr="3BA54472" w:rsidR="00032C69">
        <w:rPr>
          <w:noProof/>
          <w:sz w:val="32"/>
          <w:szCs w:val="32"/>
          <w:lang w:val="fr-FR"/>
        </w:rPr>
        <w:t xml:space="preserve"> &amp; Low Level Design</w:t>
      </w:r>
    </w:p>
    <w:p w:rsidRPr="00566298" w:rsidR="00566298" w:rsidP="00566298" w:rsidRDefault="00566298" w14:paraId="420D702D" w14:textId="77777777">
      <w:pPr>
        <w:rPr>
          <w:lang w:val="fr-FR"/>
        </w:rPr>
      </w:pPr>
    </w:p>
    <w:p w:rsidR="009F0B60" w:rsidP="00566298" w:rsidRDefault="009F0B60" w14:paraId="18954A5D" w14:textId="03D28FE8">
      <w:pPr>
        <w:jc w:val="right"/>
        <w:rPr>
          <w:rFonts w:ascii="Arial" w:hAnsi="Arial" w:cs="Arial"/>
        </w:rPr>
      </w:pPr>
      <w:r w:rsidRPr="59A74B18">
        <w:rPr>
          <w:rFonts w:ascii="Arial" w:hAnsi="Arial" w:cs="Arial"/>
        </w:rPr>
        <w:t>The purpose of this document is to provide</w:t>
      </w:r>
      <w:r w:rsidRPr="59A74B18" w:rsidR="67FC9822">
        <w:rPr>
          <w:rFonts w:ascii="Arial" w:hAnsi="Arial" w:cs="Arial"/>
        </w:rPr>
        <w:t xml:space="preserve"> </w:t>
      </w:r>
      <w:r w:rsidRPr="59A74B18">
        <w:rPr>
          <w:rFonts w:ascii="Arial" w:hAnsi="Arial" w:cs="Arial"/>
        </w:rPr>
        <w:t xml:space="preserve">with a template for </w:t>
      </w:r>
      <w:r w:rsidRPr="59A74B18" w:rsidR="00032C69">
        <w:rPr>
          <w:rFonts w:ascii="Arial" w:hAnsi="Arial" w:cs="Arial"/>
        </w:rPr>
        <w:t>documenting both HLD &amp; LLD</w:t>
      </w:r>
      <w:r w:rsidRPr="59A74B18">
        <w:rPr>
          <w:rFonts w:ascii="Arial" w:hAnsi="Arial" w:cs="Arial"/>
        </w:rPr>
        <w:t xml:space="preserve">. </w:t>
      </w:r>
    </w:p>
    <w:p w:rsidR="009F0B60" w:rsidP="00566298" w:rsidRDefault="009F0B60" w14:paraId="371751DC" w14:textId="77777777">
      <w:pPr>
        <w:jc w:val="right"/>
        <w:rPr>
          <w:rFonts w:ascii="Arial" w:hAnsi="Arial" w:cs="Arial"/>
        </w:rPr>
      </w:pPr>
    </w:p>
    <w:p w:rsidRPr="007E3C22" w:rsidR="007E3C22" w:rsidP="007E3C22" w:rsidRDefault="007E3C22" w14:paraId="0F24A813" w14:textId="77777777">
      <w:pPr>
        <w:rPr>
          <w:rFonts w:ascii="Arial" w:hAnsi="Arial" w:cs="Arial"/>
        </w:rPr>
      </w:pPr>
    </w:p>
    <w:p w:rsidRPr="007E3C22" w:rsidR="007E3C22" w:rsidP="007E3C22" w:rsidRDefault="007E3C22" w14:paraId="0DCB9736" w14:textId="77777777">
      <w:pPr>
        <w:rPr>
          <w:rFonts w:ascii="Arial" w:hAnsi="Arial" w:cs="Arial"/>
        </w:rPr>
      </w:pPr>
    </w:p>
    <w:p w:rsidRPr="007E3C22" w:rsidR="007E3C22" w:rsidP="007E3C22" w:rsidRDefault="007E3C22" w14:paraId="542317BE" w14:textId="77777777">
      <w:pPr>
        <w:rPr>
          <w:rFonts w:ascii="Arial" w:hAnsi="Arial" w:cs="Arial"/>
        </w:rPr>
      </w:pPr>
    </w:p>
    <w:p w:rsidRPr="007E3C22" w:rsidR="007E3C22" w:rsidP="007E3C22" w:rsidRDefault="007E3C22" w14:paraId="3E7CCB15" w14:textId="77777777">
      <w:pPr>
        <w:rPr>
          <w:rFonts w:ascii="Arial" w:hAnsi="Arial" w:cs="Arial"/>
        </w:rPr>
      </w:pPr>
    </w:p>
    <w:p w:rsidRPr="007E3C22" w:rsidR="007E3C22" w:rsidP="007E3C22" w:rsidRDefault="007E3C22" w14:paraId="77A2A7C1" w14:textId="77777777">
      <w:pPr>
        <w:rPr>
          <w:rFonts w:ascii="Arial" w:hAnsi="Arial" w:cs="Arial"/>
        </w:rPr>
      </w:pPr>
    </w:p>
    <w:p w:rsidRPr="007E3C22" w:rsidR="007E3C22" w:rsidP="007E3C22" w:rsidRDefault="007E3C22" w14:paraId="4C119624" w14:textId="77777777">
      <w:pPr>
        <w:rPr>
          <w:rFonts w:ascii="Arial" w:hAnsi="Arial" w:cs="Arial"/>
        </w:rPr>
      </w:pPr>
    </w:p>
    <w:p w:rsidRPr="007E3C22" w:rsidR="007E3C22" w:rsidP="007E3C22" w:rsidRDefault="007E3C22" w14:paraId="4491808E" w14:textId="77777777">
      <w:pPr>
        <w:rPr>
          <w:rFonts w:ascii="Arial" w:hAnsi="Arial" w:cs="Arial"/>
        </w:rPr>
      </w:pPr>
    </w:p>
    <w:p w:rsidRPr="007E3C22" w:rsidR="007E3C22" w:rsidP="007E3C22" w:rsidRDefault="007E3C22" w14:paraId="468EA225" w14:textId="77777777">
      <w:pPr>
        <w:rPr>
          <w:rFonts w:ascii="Arial" w:hAnsi="Arial" w:cs="Arial"/>
        </w:rPr>
      </w:pPr>
    </w:p>
    <w:p w:rsidRPr="00873D45" w:rsidR="007E3C22" w:rsidP="007E3C22" w:rsidRDefault="007E3C22" w14:paraId="3C392BE4" w14:textId="77777777">
      <w:pPr>
        <w:rPr>
          <w:rFonts w:ascii="Arial" w:hAnsi="Arial" w:cs="Arial"/>
        </w:rPr>
      </w:pPr>
    </w:p>
    <w:p w:rsidR="00107DFE" w:rsidP="007E3C22" w:rsidRDefault="007E3C22" w14:paraId="2363972B" w14:textId="77777777">
      <w:pPr>
        <w:tabs>
          <w:tab w:val="left" w:pos="2316"/>
        </w:tabs>
        <w:rPr>
          <w:rFonts w:ascii="Arial" w:hAnsi="Arial" w:cs="Arial"/>
          <w:sz w:val="32"/>
          <w:szCs w:val="32"/>
        </w:rPr>
      </w:pPr>
      <w:r w:rsidRPr="007E3C22">
        <w:rPr>
          <w:rFonts w:ascii="Arial" w:hAnsi="Arial" w:cs="Arial"/>
          <w:sz w:val="32"/>
          <w:szCs w:val="32"/>
        </w:rPr>
        <w:t xml:space="preserve">         </w:t>
      </w:r>
    </w:p>
    <w:p w:rsidR="00107DFE" w:rsidP="007E3C22" w:rsidRDefault="00107DFE" w14:paraId="44574C6A" w14:textId="77777777">
      <w:pPr>
        <w:tabs>
          <w:tab w:val="left" w:pos="2316"/>
        </w:tabs>
        <w:rPr>
          <w:rFonts w:ascii="Arial" w:hAnsi="Arial" w:cs="Arial"/>
          <w:sz w:val="32"/>
          <w:szCs w:val="32"/>
        </w:rPr>
      </w:pPr>
    </w:p>
    <w:p w:rsidR="00107DFE" w:rsidP="007E3C22" w:rsidRDefault="00107DFE" w14:paraId="06F6CD12" w14:textId="77777777">
      <w:pPr>
        <w:tabs>
          <w:tab w:val="left" w:pos="2316"/>
        </w:tabs>
        <w:rPr>
          <w:rFonts w:ascii="Arial" w:hAnsi="Arial" w:cs="Arial"/>
          <w:sz w:val="32"/>
          <w:szCs w:val="32"/>
        </w:rPr>
      </w:pPr>
    </w:p>
    <w:p w:rsidR="00107DFE" w:rsidP="007E3C22" w:rsidRDefault="00107DFE" w14:paraId="0D3B9E60" w14:textId="77777777">
      <w:pPr>
        <w:tabs>
          <w:tab w:val="left" w:pos="2316"/>
        </w:tabs>
        <w:rPr>
          <w:rFonts w:ascii="Arial" w:hAnsi="Arial" w:cs="Arial"/>
          <w:sz w:val="32"/>
          <w:szCs w:val="32"/>
        </w:rPr>
      </w:pPr>
      <w:r>
        <w:rPr>
          <w:rFonts w:ascii="Arial" w:hAnsi="Arial" w:cs="Arial"/>
          <w:sz w:val="32"/>
          <w:szCs w:val="32"/>
        </w:rPr>
        <w:t xml:space="preserve">        </w:t>
      </w:r>
    </w:p>
    <w:p w:rsidRPr="00873D45" w:rsidR="007E3C22" w:rsidP="007E3C22" w:rsidRDefault="00107DFE" w14:paraId="07861388" w14:textId="64FC42FA">
      <w:pPr>
        <w:tabs>
          <w:tab w:val="left" w:pos="2316"/>
        </w:tabs>
        <w:rPr>
          <w:rFonts w:ascii="Arial" w:hAnsi="Arial" w:cs="Arial"/>
          <w:b/>
          <w:bCs/>
          <w:sz w:val="32"/>
          <w:szCs w:val="32"/>
          <w:u w:val="single"/>
        </w:rPr>
      </w:pPr>
      <w:r>
        <w:rPr>
          <w:rFonts w:ascii="Arial" w:hAnsi="Arial" w:cs="Arial"/>
          <w:sz w:val="32"/>
          <w:szCs w:val="32"/>
        </w:rPr>
        <w:t xml:space="preserve">           </w:t>
      </w:r>
      <w:r w:rsidRPr="007E3C22" w:rsidR="007E3C22">
        <w:rPr>
          <w:rFonts w:ascii="Arial" w:hAnsi="Arial" w:cs="Arial"/>
          <w:sz w:val="32"/>
          <w:szCs w:val="32"/>
        </w:rPr>
        <w:t xml:space="preserve">   </w:t>
      </w:r>
      <w:r w:rsidRPr="00873D45" w:rsidR="007E3C22">
        <w:rPr>
          <w:rFonts w:ascii="Arial" w:hAnsi="Arial" w:cs="Arial"/>
          <w:b/>
          <w:bCs/>
          <w:sz w:val="32"/>
          <w:szCs w:val="32"/>
          <w:u w:val="single"/>
        </w:rPr>
        <w:t>SIMULATION OF SWITCHING FUNCTIONALITY</w:t>
      </w:r>
    </w:p>
    <w:p w:rsidRPr="007E3C22" w:rsidR="007E3C22" w:rsidP="007E3C22" w:rsidRDefault="007E3C22" w14:paraId="3252875C" w14:textId="3DA7F849">
      <w:pPr>
        <w:tabs>
          <w:tab w:val="left" w:pos="2316"/>
        </w:tabs>
        <w:rPr>
          <w:rFonts w:ascii="Arial" w:hAnsi="Arial" w:cs="Arial"/>
        </w:rPr>
        <w:sectPr w:rsidRPr="007E3C22" w:rsidR="007E3C22" w:rsidSect="00F22224">
          <w:headerReference w:type="default" r:id="rId11"/>
          <w:footerReference w:type="even" r:id="rId12"/>
          <w:pgSz w:w="12240" w:h="15840" w:orient="portrait" w:code="1"/>
          <w:pgMar w:top="1339" w:right="2070" w:bottom="1267" w:left="1620" w:header="720" w:footer="634" w:gutter="0"/>
          <w:pgBorders w:offsetFrom="page">
            <w:top w:val="single" w:color="auto" w:sz="4" w:space="24"/>
            <w:left w:val="single" w:color="auto" w:sz="4" w:space="24"/>
            <w:bottom w:val="single" w:color="auto" w:sz="4" w:space="24"/>
            <w:right w:val="single" w:color="auto" w:sz="4" w:space="24"/>
          </w:pgBorders>
          <w:cols w:space="720"/>
          <w:noEndnote/>
        </w:sectPr>
      </w:pPr>
      <w:r>
        <w:rPr>
          <w:rFonts w:ascii="Arial" w:hAnsi="Arial" w:cs="Arial"/>
        </w:rPr>
        <w:tab/>
      </w:r>
    </w:p>
    <w:p w:rsidR="009F0B60" w:rsidRDefault="009F0B60" w14:paraId="231FA965" w14:textId="77777777">
      <w:pPr>
        <w:tabs>
          <w:tab w:val="left" w:pos="2268"/>
        </w:tabs>
        <w:ind w:left="2268" w:hanging="2268"/>
        <w:jc w:val="both"/>
        <w:rPr>
          <w:rFonts w:ascii="Arial" w:hAnsi="Arial" w:cs="Arial"/>
          <w:b/>
        </w:rPr>
      </w:pPr>
    </w:p>
    <w:p w:rsidR="00566298" w:rsidP="00566298" w:rsidRDefault="00566298" w14:paraId="10B23A6C"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2077F397" w14:textId="77777777">
      <w:pPr>
        <w:ind w:firstLine="720"/>
        <w:rPr>
          <w:b/>
          <w:bCs/>
          <w:sz w:val="24"/>
          <w:lang w:val="fr-FR"/>
        </w:rPr>
      </w:pPr>
    </w:p>
    <w:p w:rsidR="00566298" w:rsidP="00566298" w:rsidRDefault="00566298" w14:paraId="34C89DBB" w14:textId="77777777">
      <w:pPr>
        <w:ind w:firstLine="720"/>
        <w:rPr>
          <w:b/>
          <w:bCs/>
          <w:sz w:val="24"/>
          <w:lang w:val="fr-FR"/>
        </w:rPr>
      </w:pPr>
    </w:p>
    <w:tbl>
      <w:tblPr>
        <w:tblW w:w="9635" w:type="dxa"/>
        <w:tblInd w:w="-10" w:type="dxa"/>
        <w:tblLook w:val="04A0" w:firstRow="1" w:lastRow="0" w:firstColumn="1" w:lastColumn="0" w:noHBand="0" w:noVBand="1"/>
      </w:tblPr>
      <w:tblGrid>
        <w:gridCol w:w="1545"/>
        <w:gridCol w:w="1440"/>
        <w:gridCol w:w="2402"/>
        <w:gridCol w:w="1444"/>
        <w:gridCol w:w="236"/>
        <w:gridCol w:w="859"/>
        <w:gridCol w:w="296"/>
        <w:gridCol w:w="1017"/>
        <w:gridCol w:w="396"/>
      </w:tblGrid>
      <w:tr w:rsidRPr="00E173E9" w:rsidR="00566298" w:rsidTr="00383D52" w14:paraId="383C801D" w14:textId="77777777">
        <w:trPr>
          <w:trHeight w:val="420"/>
        </w:trPr>
        <w:tc>
          <w:tcPr>
            <w:tcW w:w="9635" w:type="dxa"/>
            <w:gridSpan w:val="9"/>
            <w:tcBorders>
              <w:top w:val="single" w:color="auto" w:sz="8" w:space="0"/>
              <w:left w:val="single" w:color="auto" w:sz="8" w:space="0"/>
              <w:bottom w:val="single" w:color="auto" w:sz="8" w:space="0"/>
              <w:right w:val="single" w:color="000000" w:themeColor="text1" w:sz="8" w:space="0"/>
            </w:tcBorders>
            <w:shd w:val="clear" w:color="auto" w:fill="E5DFEC" w:themeFill="accent4" w:themeFillTint="33"/>
            <w:hideMark/>
          </w:tcPr>
          <w:p w:rsidRPr="00E173E9" w:rsidR="00566298" w:rsidP="001F6437" w:rsidRDefault="00566298" w14:paraId="0F57D96A" w14:textId="7777777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00383D52" w14:paraId="75176FC9" w14:textId="77777777">
        <w:trPr>
          <w:trHeight w:val="420"/>
        </w:trPr>
        <w:tc>
          <w:tcPr>
            <w:tcW w:w="1545" w:type="dxa"/>
            <w:tcBorders>
              <w:top w:val="nil"/>
              <w:left w:val="nil"/>
              <w:bottom w:val="nil"/>
              <w:right w:val="nil"/>
            </w:tcBorders>
            <w:shd w:val="clear" w:color="auto" w:fill="auto"/>
            <w:hideMark/>
          </w:tcPr>
          <w:p w:rsidRPr="00E173E9" w:rsidR="00566298" w:rsidP="001F6437" w:rsidRDefault="00566298" w14:paraId="040BB2C1" w14:textId="77777777">
            <w:pPr>
              <w:rPr>
                <w:rFonts w:cs="Arial"/>
                <w:b/>
                <w:bCs/>
                <w:color w:val="000000"/>
                <w:sz w:val="32"/>
                <w:szCs w:val="32"/>
                <w:lang w:val="en-IN" w:eastAsia="en-IN"/>
              </w:rPr>
            </w:pPr>
          </w:p>
        </w:tc>
        <w:tc>
          <w:tcPr>
            <w:tcW w:w="1440" w:type="dxa"/>
            <w:tcBorders>
              <w:top w:val="nil"/>
              <w:left w:val="nil"/>
              <w:bottom w:val="nil"/>
              <w:right w:val="nil"/>
            </w:tcBorders>
            <w:shd w:val="clear" w:color="auto" w:fill="auto"/>
            <w:noWrap/>
            <w:vAlign w:val="bottom"/>
            <w:hideMark/>
          </w:tcPr>
          <w:p w:rsidRPr="00E173E9" w:rsidR="00566298" w:rsidP="001F6437" w:rsidRDefault="00566298" w14:paraId="4FD53DE6" w14:textId="77777777">
            <w:pPr>
              <w:rPr>
                <w:rFonts w:cs="Arial"/>
                <w:sz w:val="32"/>
                <w:szCs w:val="32"/>
                <w:lang w:val="en-IN" w:eastAsia="en-IN"/>
              </w:rPr>
            </w:pPr>
          </w:p>
        </w:tc>
        <w:tc>
          <w:tcPr>
            <w:tcW w:w="3846" w:type="dxa"/>
            <w:gridSpan w:val="2"/>
            <w:tcBorders>
              <w:top w:val="nil"/>
              <w:left w:val="nil"/>
              <w:bottom w:val="nil"/>
              <w:right w:val="nil"/>
            </w:tcBorders>
            <w:shd w:val="clear" w:color="auto" w:fill="auto"/>
            <w:noWrap/>
            <w:vAlign w:val="bottom"/>
            <w:hideMark/>
          </w:tcPr>
          <w:p w:rsidRPr="00E173E9" w:rsidR="00566298" w:rsidP="001F6437" w:rsidRDefault="00566298" w14:paraId="42B48BB4" w14:textId="77777777">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rsidRPr="00E173E9" w:rsidR="00566298" w:rsidP="001F6437" w:rsidRDefault="00566298" w14:paraId="2360487E" w14:textId="77777777">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rsidRPr="00E173E9" w:rsidR="00566298" w:rsidP="001F6437" w:rsidRDefault="00566298" w14:paraId="3FC9C3EB" w14:textId="77777777">
            <w:pPr>
              <w:rPr>
                <w:rFonts w:ascii="Calibri" w:hAnsi="Calibri"/>
                <w:color w:val="000000"/>
                <w:sz w:val="22"/>
                <w:szCs w:val="22"/>
                <w:lang w:val="en-IN" w:eastAsia="en-IN"/>
              </w:rPr>
            </w:pPr>
          </w:p>
        </w:tc>
        <w:tc>
          <w:tcPr>
            <w:tcW w:w="296" w:type="dxa"/>
            <w:tcBorders>
              <w:top w:val="nil"/>
              <w:left w:val="nil"/>
              <w:bottom w:val="nil"/>
              <w:right w:val="nil"/>
            </w:tcBorders>
            <w:shd w:val="clear" w:color="auto" w:fill="auto"/>
            <w:noWrap/>
            <w:vAlign w:val="bottom"/>
            <w:hideMark/>
          </w:tcPr>
          <w:p w:rsidRPr="00E173E9" w:rsidR="00566298" w:rsidP="001F6437" w:rsidRDefault="00566298" w14:paraId="3A6DE66A" w14:textId="77777777">
            <w:pPr>
              <w:rPr>
                <w:rFonts w:ascii="Calibri" w:hAnsi="Calibri"/>
                <w:color w:val="000000"/>
                <w:sz w:val="22"/>
                <w:szCs w:val="22"/>
                <w:lang w:val="en-IN" w:eastAsia="en-IN"/>
              </w:rPr>
            </w:pPr>
          </w:p>
        </w:tc>
        <w:tc>
          <w:tcPr>
            <w:tcW w:w="1017" w:type="dxa"/>
            <w:tcBorders>
              <w:top w:val="nil"/>
              <w:left w:val="nil"/>
              <w:bottom w:val="nil"/>
              <w:right w:val="nil"/>
            </w:tcBorders>
            <w:shd w:val="clear" w:color="auto" w:fill="auto"/>
            <w:noWrap/>
            <w:vAlign w:val="bottom"/>
            <w:hideMark/>
          </w:tcPr>
          <w:p w:rsidRPr="00E173E9" w:rsidR="00566298" w:rsidP="001F6437" w:rsidRDefault="00566298" w14:paraId="252D3465" w14:textId="77777777">
            <w:pPr>
              <w:rPr>
                <w:rFonts w:ascii="Calibri" w:hAnsi="Calibri"/>
                <w:color w:val="000000"/>
                <w:sz w:val="22"/>
                <w:szCs w:val="22"/>
                <w:lang w:val="en-IN" w:eastAsia="en-IN"/>
              </w:rPr>
            </w:pPr>
          </w:p>
        </w:tc>
        <w:tc>
          <w:tcPr>
            <w:tcW w:w="396" w:type="dxa"/>
            <w:tcBorders>
              <w:top w:val="nil"/>
              <w:left w:val="nil"/>
              <w:bottom w:val="nil"/>
              <w:right w:val="nil"/>
            </w:tcBorders>
            <w:shd w:val="clear" w:color="auto" w:fill="auto"/>
            <w:noWrap/>
            <w:vAlign w:val="bottom"/>
            <w:hideMark/>
          </w:tcPr>
          <w:p w:rsidRPr="00E173E9" w:rsidR="00566298" w:rsidP="001F6437" w:rsidRDefault="00566298" w14:paraId="523FCFE5" w14:textId="77777777">
            <w:pPr>
              <w:rPr>
                <w:rFonts w:ascii="Calibri" w:hAnsi="Calibri"/>
                <w:color w:val="000000"/>
                <w:sz w:val="22"/>
                <w:szCs w:val="22"/>
                <w:lang w:val="en-IN" w:eastAsia="en-IN"/>
              </w:rPr>
            </w:pPr>
          </w:p>
        </w:tc>
      </w:tr>
      <w:tr w:rsidRPr="00E173E9" w:rsidR="00566298" w:rsidTr="00383D52" w14:paraId="270D46C9" w14:textId="77777777">
        <w:trPr>
          <w:trHeight w:val="765"/>
        </w:trPr>
        <w:tc>
          <w:tcPr>
            <w:tcW w:w="1545" w:type="dxa"/>
            <w:tcBorders>
              <w:top w:val="single" w:color="auto" w:sz="8" w:space="0"/>
              <w:left w:val="single" w:color="auto" w:sz="8" w:space="0"/>
              <w:bottom w:val="single" w:color="auto" w:sz="8" w:space="0"/>
              <w:right w:val="single" w:color="auto" w:sz="8" w:space="0"/>
            </w:tcBorders>
            <w:shd w:val="clear" w:color="auto" w:fill="E5DFEC" w:themeFill="accent4" w:themeFillTint="33"/>
            <w:vAlign w:val="center"/>
            <w:hideMark/>
          </w:tcPr>
          <w:p w:rsidRPr="00E173E9" w:rsidR="00566298" w:rsidP="001F6437" w:rsidRDefault="00566298" w14:paraId="1F286BEE" w14:textId="77777777">
            <w:pPr>
              <w:jc w:val="center"/>
              <w:rPr>
                <w:rFonts w:cs="Arial"/>
                <w:b/>
                <w:bCs/>
                <w:lang w:val="en-IN" w:eastAsia="en-IN"/>
              </w:rPr>
            </w:pPr>
            <w:r w:rsidRPr="00E173E9">
              <w:rPr>
                <w:rFonts w:cs="Arial"/>
                <w:b/>
                <w:bCs/>
                <w:lang w:val="en-IN" w:eastAsia="en-IN"/>
              </w:rPr>
              <w:t>Date</w:t>
            </w:r>
          </w:p>
        </w:tc>
        <w:tc>
          <w:tcPr>
            <w:tcW w:w="1440" w:type="dxa"/>
            <w:tcBorders>
              <w:top w:val="single" w:color="auto" w:sz="8" w:space="0"/>
              <w:left w:val="nil"/>
              <w:bottom w:val="single" w:color="auto" w:sz="8" w:space="0"/>
              <w:right w:val="single" w:color="auto" w:sz="8" w:space="0"/>
            </w:tcBorders>
            <w:shd w:val="clear" w:color="auto" w:fill="E5DFEC" w:themeFill="accent4" w:themeFillTint="33"/>
            <w:vAlign w:val="center"/>
            <w:hideMark/>
          </w:tcPr>
          <w:p w:rsidRPr="00E173E9" w:rsidR="00566298" w:rsidP="001F6437" w:rsidRDefault="00566298" w14:paraId="6CC15151" w14:textId="77777777">
            <w:pPr>
              <w:jc w:val="center"/>
              <w:rPr>
                <w:rFonts w:cs="Arial"/>
                <w:b/>
                <w:bCs/>
                <w:lang w:val="en-IN" w:eastAsia="en-IN"/>
              </w:rPr>
            </w:pPr>
            <w:r w:rsidRPr="00E173E9">
              <w:rPr>
                <w:rFonts w:cs="Arial"/>
                <w:b/>
                <w:bCs/>
                <w:lang w:val="en-IN" w:eastAsia="en-IN"/>
              </w:rPr>
              <w:t>Version</w:t>
            </w:r>
          </w:p>
        </w:tc>
        <w:tc>
          <w:tcPr>
            <w:tcW w:w="2402" w:type="dxa"/>
            <w:tcBorders>
              <w:top w:val="single" w:color="auto" w:sz="8" w:space="0"/>
              <w:left w:val="nil"/>
              <w:bottom w:val="single" w:color="auto" w:sz="8" w:space="0"/>
              <w:right w:val="single" w:color="auto" w:sz="8" w:space="0"/>
            </w:tcBorders>
            <w:shd w:val="clear" w:color="auto" w:fill="E5DFEC" w:themeFill="accent4" w:themeFillTint="33"/>
            <w:vAlign w:val="center"/>
            <w:hideMark/>
          </w:tcPr>
          <w:p w:rsidRPr="00E173E9" w:rsidR="00566298" w:rsidP="001F6437" w:rsidRDefault="00566298" w14:paraId="4F5971AF" w14:textId="77777777">
            <w:pPr>
              <w:jc w:val="center"/>
              <w:rPr>
                <w:rFonts w:cs="Arial"/>
                <w:b/>
                <w:bCs/>
                <w:lang w:val="en-IN" w:eastAsia="en-IN"/>
              </w:rPr>
            </w:pPr>
            <w:r w:rsidRPr="00E173E9">
              <w:rPr>
                <w:rFonts w:cs="Arial"/>
                <w:b/>
                <w:bCs/>
                <w:lang w:val="en-IN" w:eastAsia="en-IN"/>
              </w:rPr>
              <w:t>Author</w:t>
            </w:r>
          </w:p>
        </w:tc>
        <w:tc>
          <w:tcPr>
            <w:tcW w:w="2835" w:type="dxa"/>
            <w:gridSpan w:val="4"/>
            <w:tcBorders>
              <w:top w:val="single" w:color="auto" w:sz="8" w:space="0"/>
              <w:left w:val="nil"/>
              <w:bottom w:val="single" w:color="auto" w:sz="8" w:space="0"/>
              <w:right w:val="single" w:color="auto" w:sz="8" w:space="0"/>
            </w:tcBorders>
            <w:shd w:val="clear" w:color="auto" w:fill="E5DFEC" w:themeFill="accent4" w:themeFillTint="33"/>
            <w:vAlign w:val="center"/>
            <w:hideMark/>
          </w:tcPr>
          <w:p w:rsidRPr="00E173E9" w:rsidR="00566298" w:rsidP="001F6437" w:rsidRDefault="00566298" w14:paraId="356B17B9" w14:textId="77777777">
            <w:pPr>
              <w:jc w:val="center"/>
              <w:rPr>
                <w:rFonts w:cs="Arial"/>
                <w:b/>
                <w:bCs/>
                <w:lang w:val="en-IN" w:eastAsia="en-IN"/>
              </w:rPr>
            </w:pPr>
            <w:r w:rsidRPr="00E173E9">
              <w:rPr>
                <w:rFonts w:cs="Arial"/>
                <w:b/>
                <w:bCs/>
                <w:lang w:val="en-IN" w:eastAsia="en-IN"/>
              </w:rPr>
              <w:t>Brief Description of Changes</w:t>
            </w:r>
          </w:p>
        </w:tc>
        <w:tc>
          <w:tcPr>
            <w:tcW w:w="1413" w:type="dxa"/>
            <w:gridSpan w:val="2"/>
            <w:tcBorders>
              <w:top w:val="single" w:color="auto" w:sz="8" w:space="0"/>
              <w:left w:val="nil"/>
              <w:bottom w:val="single" w:color="auto" w:sz="8" w:space="0"/>
              <w:right w:val="single" w:color="auto" w:sz="8" w:space="0"/>
            </w:tcBorders>
            <w:shd w:val="clear" w:color="auto" w:fill="E5DFEC" w:themeFill="accent4" w:themeFillTint="33"/>
            <w:vAlign w:val="center"/>
            <w:hideMark/>
          </w:tcPr>
          <w:p w:rsidRPr="00E173E9" w:rsidR="00566298" w:rsidP="001F6437" w:rsidRDefault="00566298" w14:paraId="6879E32E" w14:textId="77777777">
            <w:pPr>
              <w:jc w:val="center"/>
              <w:rPr>
                <w:rFonts w:cs="Arial"/>
                <w:b/>
                <w:bCs/>
                <w:lang w:val="en-IN" w:eastAsia="en-IN"/>
              </w:rPr>
            </w:pPr>
            <w:r w:rsidRPr="00E173E9">
              <w:rPr>
                <w:rFonts w:cs="Arial"/>
                <w:b/>
                <w:bCs/>
                <w:lang w:val="en-IN" w:eastAsia="en-IN"/>
              </w:rPr>
              <w:t>Approver Signature</w:t>
            </w:r>
          </w:p>
        </w:tc>
      </w:tr>
      <w:tr w:rsidRPr="00E173E9" w:rsidR="00566298" w:rsidTr="00383D52" w14:paraId="7A857689" w14:textId="77777777">
        <w:trPr>
          <w:trHeight w:val="315"/>
        </w:trPr>
        <w:tc>
          <w:tcPr>
            <w:tcW w:w="1545" w:type="dxa"/>
            <w:tcBorders>
              <w:top w:val="nil"/>
              <w:left w:val="single" w:color="auto" w:sz="8" w:space="0"/>
              <w:bottom w:val="single" w:color="auto" w:sz="8" w:space="0"/>
              <w:right w:val="single" w:color="auto" w:sz="8" w:space="0"/>
            </w:tcBorders>
            <w:shd w:val="clear" w:color="auto" w:fill="auto"/>
            <w:hideMark/>
          </w:tcPr>
          <w:p w:rsidRPr="00E173E9" w:rsidR="00566298" w:rsidP="78AC735C" w:rsidRDefault="00566298" w14:paraId="43615626" w14:textId="6307BD4F">
            <w:pPr>
              <w:rPr>
                <w:rFonts w:cs="Arial"/>
                <w:sz w:val="24"/>
                <w:szCs w:val="24"/>
                <w:lang w:val="en-IN" w:eastAsia="en-IN"/>
              </w:rPr>
            </w:pPr>
            <w:r w:rsidRPr="78AC735C">
              <w:rPr>
                <w:rFonts w:cs="Arial"/>
                <w:sz w:val="24"/>
                <w:szCs w:val="24"/>
                <w:lang w:val="en-IN" w:eastAsia="en-IN"/>
              </w:rPr>
              <w:t> </w:t>
            </w:r>
            <w:r w:rsidRPr="78AC735C" w:rsidR="00DA4CE6">
              <w:rPr>
                <w:rFonts w:cs="Arial"/>
                <w:sz w:val="24"/>
                <w:szCs w:val="24"/>
                <w:lang w:val="en-IN" w:eastAsia="en-IN"/>
              </w:rPr>
              <w:t>28/11/2022</w:t>
            </w:r>
          </w:p>
        </w:tc>
        <w:tc>
          <w:tcPr>
            <w:tcW w:w="1440" w:type="dxa"/>
            <w:tcBorders>
              <w:top w:val="nil"/>
              <w:left w:val="nil"/>
              <w:bottom w:val="single" w:color="auto" w:sz="8" w:space="0"/>
              <w:right w:val="single" w:color="auto" w:sz="8" w:space="0"/>
            </w:tcBorders>
            <w:shd w:val="clear" w:color="auto" w:fill="auto"/>
            <w:hideMark/>
          </w:tcPr>
          <w:p w:rsidRPr="00E173E9" w:rsidR="00566298" w:rsidP="78AC735C" w:rsidRDefault="00566298" w14:paraId="0832D470" w14:textId="0944B659">
            <w:pPr>
              <w:rPr>
                <w:rFonts w:cs="Arial"/>
                <w:sz w:val="24"/>
                <w:szCs w:val="24"/>
                <w:lang w:val="en-IN" w:eastAsia="en-IN"/>
              </w:rPr>
            </w:pPr>
            <w:r w:rsidRPr="78AC735C">
              <w:rPr>
                <w:rFonts w:cs="Arial"/>
                <w:sz w:val="24"/>
                <w:szCs w:val="24"/>
                <w:lang w:val="en-IN" w:eastAsia="en-IN"/>
              </w:rPr>
              <w:t> </w:t>
            </w:r>
            <w:r w:rsidRPr="78AC735C" w:rsidR="00DA4CE6">
              <w:rPr>
                <w:rFonts w:cs="Arial"/>
                <w:sz w:val="24"/>
                <w:szCs w:val="24"/>
                <w:lang w:val="en-IN" w:eastAsia="en-IN"/>
              </w:rPr>
              <w:t>0.1</w:t>
            </w:r>
          </w:p>
        </w:tc>
        <w:tc>
          <w:tcPr>
            <w:tcW w:w="2402" w:type="dxa"/>
            <w:tcBorders>
              <w:top w:val="single" w:color="auto" w:sz="8" w:space="0"/>
              <w:left w:val="nil"/>
              <w:bottom w:val="single" w:color="auto" w:sz="8" w:space="0"/>
              <w:right w:val="single" w:color="auto" w:sz="8" w:space="0"/>
            </w:tcBorders>
            <w:shd w:val="clear" w:color="auto" w:fill="auto"/>
            <w:hideMark/>
          </w:tcPr>
          <w:p w:rsidRPr="00E173E9" w:rsidR="00566298" w:rsidP="78AC735C" w:rsidRDefault="00566298" w14:paraId="210C7DFE" w14:textId="0F279CEF">
            <w:pPr>
              <w:jc w:val="center"/>
              <w:rPr>
                <w:rFonts w:cs="Arial"/>
                <w:sz w:val="24"/>
                <w:szCs w:val="24"/>
                <w:lang w:val="en-IN" w:eastAsia="en-IN"/>
              </w:rPr>
            </w:pPr>
            <w:r w:rsidRPr="78AC735C">
              <w:rPr>
                <w:rFonts w:cs="Arial"/>
                <w:sz w:val="24"/>
                <w:szCs w:val="24"/>
                <w:lang w:val="en-IN" w:eastAsia="en-IN"/>
              </w:rPr>
              <w:t> </w:t>
            </w:r>
            <w:r w:rsidRPr="78AC735C" w:rsidR="00DA4CE6">
              <w:rPr>
                <w:rFonts w:cs="Arial"/>
                <w:sz w:val="24"/>
                <w:szCs w:val="24"/>
                <w:lang w:val="en-IN" w:eastAsia="en-IN"/>
              </w:rPr>
              <w:t>Whole team</w:t>
            </w:r>
          </w:p>
        </w:tc>
        <w:tc>
          <w:tcPr>
            <w:tcW w:w="2835"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78AC735C" w:rsidRDefault="00566298" w14:paraId="774A40AD" w14:textId="7D45CD61">
            <w:pPr>
              <w:rPr>
                <w:rFonts w:cs="Arial"/>
                <w:sz w:val="24"/>
                <w:szCs w:val="24"/>
                <w:lang w:val="en-IN" w:eastAsia="en-IN"/>
              </w:rPr>
            </w:pPr>
            <w:r w:rsidRPr="78AC735C">
              <w:rPr>
                <w:rFonts w:cs="Arial"/>
                <w:sz w:val="24"/>
                <w:szCs w:val="24"/>
                <w:lang w:val="en-IN" w:eastAsia="en-IN"/>
              </w:rPr>
              <w:t> </w:t>
            </w:r>
            <w:r w:rsidRPr="78AC735C" w:rsidR="00DA4CE6">
              <w:rPr>
                <w:rFonts w:cs="Arial"/>
                <w:sz w:val="24"/>
                <w:szCs w:val="24"/>
                <w:lang w:val="en-IN" w:eastAsia="en-IN"/>
              </w:rPr>
              <w:t>SRS briefing</w:t>
            </w:r>
          </w:p>
        </w:tc>
        <w:tc>
          <w:tcPr>
            <w:tcW w:w="1413"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1F6437" w:rsidRDefault="00566298" w14:paraId="76A03105" w14:textId="77777777">
            <w:pPr>
              <w:rPr>
                <w:rFonts w:cs="Arial"/>
                <w:lang w:val="en-IN" w:eastAsia="en-IN"/>
              </w:rPr>
            </w:pPr>
            <w:r w:rsidRPr="00E173E9">
              <w:rPr>
                <w:rFonts w:cs="Arial"/>
                <w:lang w:val="en-IN" w:eastAsia="en-IN"/>
              </w:rPr>
              <w:t> </w:t>
            </w:r>
          </w:p>
        </w:tc>
      </w:tr>
      <w:tr w:rsidRPr="00E173E9" w:rsidR="00566298" w:rsidTr="00383D52" w14:paraId="7B0D19DF" w14:textId="77777777">
        <w:trPr>
          <w:trHeight w:val="315"/>
        </w:trPr>
        <w:tc>
          <w:tcPr>
            <w:tcW w:w="1545" w:type="dxa"/>
            <w:tcBorders>
              <w:top w:val="nil"/>
              <w:left w:val="single" w:color="auto" w:sz="8" w:space="0"/>
              <w:bottom w:val="single" w:color="auto" w:sz="8" w:space="0"/>
              <w:right w:val="single" w:color="auto" w:sz="8" w:space="0"/>
            </w:tcBorders>
            <w:shd w:val="clear" w:color="auto" w:fill="auto"/>
            <w:hideMark/>
          </w:tcPr>
          <w:p w:rsidRPr="00E173E9" w:rsidR="00566298" w:rsidP="78AC735C" w:rsidRDefault="00566298" w14:paraId="6D21715C" w14:textId="46602B88">
            <w:pPr>
              <w:rPr>
                <w:rFonts w:cs="Arial"/>
                <w:sz w:val="24"/>
                <w:szCs w:val="24"/>
                <w:lang w:val="en-IN" w:eastAsia="en-IN"/>
              </w:rPr>
            </w:pPr>
            <w:r w:rsidRPr="78AC735C">
              <w:rPr>
                <w:rFonts w:cs="Arial"/>
                <w:sz w:val="24"/>
                <w:szCs w:val="24"/>
                <w:lang w:val="en-IN" w:eastAsia="en-IN"/>
              </w:rPr>
              <w:t> </w:t>
            </w:r>
            <w:r w:rsidRPr="78AC735C" w:rsidR="72986FCD">
              <w:rPr>
                <w:rFonts w:cs="Arial"/>
                <w:sz w:val="24"/>
                <w:szCs w:val="24"/>
                <w:lang w:val="en-IN" w:eastAsia="en-IN"/>
              </w:rPr>
              <w:t>29/11/2022</w:t>
            </w:r>
          </w:p>
        </w:tc>
        <w:tc>
          <w:tcPr>
            <w:tcW w:w="1440" w:type="dxa"/>
            <w:tcBorders>
              <w:top w:val="nil"/>
              <w:left w:val="nil"/>
              <w:bottom w:val="single" w:color="auto" w:sz="8" w:space="0"/>
              <w:right w:val="single" w:color="auto" w:sz="8" w:space="0"/>
            </w:tcBorders>
            <w:shd w:val="clear" w:color="auto" w:fill="auto"/>
            <w:hideMark/>
          </w:tcPr>
          <w:p w:rsidRPr="00E173E9" w:rsidR="00566298" w:rsidP="78AC735C" w:rsidRDefault="72986FCD" w14:paraId="3706BF8C" w14:textId="63B40A6B">
            <w:pPr>
              <w:rPr>
                <w:rFonts w:cs="Arial"/>
                <w:sz w:val="24"/>
                <w:szCs w:val="24"/>
                <w:lang w:val="en-IN" w:eastAsia="en-IN"/>
              </w:rPr>
            </w:pPr>
            <w:r w:rsidRPr="78AC735C">
              <w:rPr>
                <w:rFonts w:cs="Arial"/>
                <w:sz w:val="24"/>
                <w:szCs w:val="24"/>
                <w:lang w:val="en-IN" w:eastAsia="en-IN"/>
              </w:rPr>
              <w:t>0.2</w:t>
            </w:r>
            <w:r w:rsidRPr="78AC735C" w:rsidR="00566298">
              <w:rPr>
                <w:rFonts w:cs="Arial"/>
                <w:sz w:val="24"/>
                <w:szCs w:val="24"/>
                <w:lang w:val="en-IN" w:eastAsia="en-IN"/>
              </w:rPr>
              <w:t> </w:t>
            </w:r>
          </w:p>
        </w:tc>
        <w:tc>
          <w:tcPr>
            <w:tcW w:w="2402" w:type="dxa"/>
            <w:tcBorders>
              <w:top w:val="single" w:color="auto" w:sz="8" w:space="0"/>
              <w:left w:val="nil"/>
              <w:bottom w:val="single" w:color="auto" w:sz="8" w:space="0"/>
              <w:right w:val="single" w:color="000000" w:themeColor="text1" w:sz="8" w:space="0"/>
            </w:tcBorders>
            <w:shd w:val="clear" w:color="auto" w:fill="auto"/>
            <w:hideMark/>
          </w:tcPr>
          <w:p w:rsidRPr="00E173E9" w:rsidR="00566298" w:rsidP="78AC735C" w:rsidRDefault="6152C865" w14:paraId="18EF31B5" w14:textId="2653CE0F">
            <w:pPr>
              <w:jc w:val="center"/>
              <w:rPr>
                <w:rFonts w:cs="Arial"/>
                <w:sz w:val="24"/>
                <w:szCs w:val="24"/>
                <w:lang w:val="en-IN" w:eastAsia="en-IN"/>
              </w:rPr>
            </w:pPr>
            <w:r w:rsidRPr="78AC735C">
              <w:rPr>
                <w:rFonts w:cs="Arial"/>
                <w:sz w:val="24"/>
                <w:szCs w:val="24"/>
                <w:lang w:val="en-IN" w:eastAsia="en-IN"/>
              </w:rPr>
              <w:t>Whole Team</w:t>
            </w:r>
            <w:r w:rsidRPr="78AC735C" w:rsidR="00566298">
              <w:rPr>
                <w:rFonts w:cs="Arial"/>
                <w:sz w:val="24"/>
                <w:szCs w:val="24"/>
                <w:lang w:val="en-IN" w:eastAsia="en-IN"/>
              </w:rPr>
              <w:t> </w:t>
            </w:r>
          </w:p>
        </w:tc>
        <w:tc>
          <w:tcPr>
            <w:tcW w:w="2835"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78AC735C" w:rsidRDefault="00566298" w14:paraId="2B52AA0C" w14:textId="61707B17">
            <w:pPr>
              <w:rPr>
                <w:rFonts w:cs="Arial"/>
                <w:sz w:val="24"/>
                <w:szCs w:val="24"/>
                <w:lang w:val="en-IN" w:eastAsia="en-IN"/>
              </w:rPr>
            </w:pPr>
            <w:r w:rsidRPr="78AC735C">
              <w:rPr>
                <w:rFonts w:cs="Arial"/>
                <w:sz w:val="24"/>
                <w:szCs w:val="24"/>
                <w:lang w:val="en-IN" w:eastAsia="en-IN"/>
              </w:rPr>
              <w:t> </w:t>
            </w:r>
            <w:r w:rsidRPr="78AC735C" w:rsidR="52A61C32">
              <w:rPr>
                <w:rFonts w:cs="Arial"/>
                <w:sz w:val="24"/>
                <w:szCs w:val="24"/>
                <w:lang w:val="en-IN" w:eastAsia="en-IN"/>
              </w:rPr>
              <w:t>Designing</w:t>
            </w:r>
          </w:p>
        </w:tc>
        <w:tc>
          <w:tcPr>
            <w:tcW w:w="1413"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1F6437" w:rsidRDefault="00566298" w14:paraId="1D52582B" w14:textId="77777777">
            <w:pPr>
              <w:rPr>
                <w:rFonts w:cs="Arial"/>
                <w:lang w:val="en-IN" w:eastAsia="en-IN"/>
              </w:rPr>
            </w:pPr>
            <w:r w:rsidRPr="00E173E9">
              <w:rPr>
                <w:rFonts w:cs="Arial"/>
                <w:lang w:val="en-IN" w:eastAsia="en-IN"/>
              </w:rPr>
              <w:t> </w:t>
            </w:r>
          </w:p>
        </w:tc>
      </w:tr>
      <w:tr w:rsidRPr="00E173E9" w:rsidR="00566298" w:rsidTr="00383D52" w14:paraId="3BE0C06A" w14:textId="77777777">
        <w:trPr>
          <w:trHeight w:val="420"/>
        </w:trPr>
        <w:tc>
          <w:tcPr>
            <w:tcW w:w="1545" w:type="dxa"/>
            <w:tcBorders>
              <w:top w:val="nil"/>
              <w:left w:val="single" w:color="auto" w:sz="8" w:space="0"/>
              <w:bottom w:val="single" w:color="auto" w:sz="8" w:space="0"/>
              <w:right w:val="single" w:color="auto" w:sz="8" w:space="0"/>
            </w:tcBorders>
            <w:shd w:val="clear" w:color="auto" w:fill="auto"/>
            <w:hideMark/>
          </w:tcPr>
          <w:p w:rsidRPr="00E173E9" w:rsidR="00566298" w:rsidP="001F6437" w:rsidRDefault="00566298" w14:paraId="40A67F51" w14:textId="77777777">
            <w:pPr>
              <w:rPr>
                <w:rFonts w:cs="Arial"/>
                <w:lang w:val="en-IN" w:eastAsia="en-IN"/>
              </w:rPr>
            </w:pPr>
            <w:r w:rsidRPr="00E173E9">
              <w:rPr>
                <w:rFonts w:cs="Arial"/>
                <w:lang w:val="en-IN" w:eastAsia="en-IN"/>
              </w:rPr>
              <w:t> </w:t>
            </w:r>
          </w:p>
        </w:tc>
        <w:tc>
          <w:tcPr>
            <w:tcW w:w="1440" w:type="dxa"/>
            <w:tcBorders>
              <w:top w:val="nil"/>
              <w:left w:val="nil"/>
              <w:bottom w:val="single" w:color="auto" w:sz="8" w:space="0"/>
              <w:right w:val="single" w:color="auto" w:sz="8" w:space="0"/>
            </w:tcBorders>
            <w:shd w:val="clear" w:color="auto" w:fill="auto"/>
            <w:hideMark/>
          </w:tcPr>
          <w:p w:rsidRPr="00E173E9" w:rsidR="00566298" w:rsidP="001F6437" w:rsidRDefault="00566298" w14:paraId="4E6F1147" w14:textId="77777777">
            <w:pPr>
              <w:rPr>
                <w:rFonts w:cs="Arial"/>
                <w:lang w:val="en-IN" w:eastAsia="en-IN"/>
              </w:rPr>
            </w:pPr>
            <w:r w:rsidRPr="00E173E9">
              <w:rPr>
                <w:rFonts w:cs="Arial"/>
                <w:lang w:val="en-IN" w:eastAsia="en-IN"/>
              </w:rPr>
              <w:t> </w:t>
            </w:r>
          </w:p>
        </w:tc>
        <w:tc>
          <w:tcPr>
            <w:tcW w:w="2402" w:type="dxa"/>
            <w:tcBorders>
              <w:top w:val="single" w:color="auto" w:sz="8" w:space="0"/>
              <w:left w:val="nil"/>
              <w:bottom w:val="single" w:color="auto" w:sz="8" w:space="0"/>
              <w:right w:val="single" w:color="auto" w:sz="8" w:space="0"/>
            </w:tcBorders>
            <w:shd w:val="clear" w:color="auto" w:fill="auto"/>
            <w:hideMark/>
          </w:tcPr>
          <w:p w:rsidRPr="00E173E9" w:rsidR="00566298" w:rsidP="001F6437" w:rsidRDefault="00566298" w14:paraId="15F6BC3E" w14:textId="77777777">
            <w:pPr>
              <w:rPr>
                <w:rFonts w:cs="Arial"/>
                <w:lang w:val="en-IN" w:eastAsia="en-IN"/>
              </w:rPr>
            </w:pPr>
            <w:r w:rsidRPr="00E173E9">
              <w:rPr>
                <w:rFonts w:cs="Arial"/>
                <w:lang w:val="en-IN" w:eastAsia="en-IN"/>
              </w:rPr>
              <w:t> </w:t>
            </w:r>
          </w:p>
        </w:tc>
        <w:tc>
          <w:tcPr>
            <w:tcW w:w="2835"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1F6437" w:rsidRDefault="00566298" w14:paraId="35A05C22" w14:textId="77777777">
            <w:pPr>
              <w:rPr>
                <w:rFonts w:cs="Arial"/>
                <w:lang w:val="en-IN" w:eastAsia="en-IN"/>
              </w:rPr>
            </w:pPr>
            <w:r w:rsidRPr="00E173E9">
              <w:rPr>
                <w:rFonts w:cs="Arial"/>
                <w:lang w:val="en-IN" w:eastAsia="en-IN"/>
              </w:rPr>
              <w:t> </w:t>
            </w:r>
          </w:p>
        </w:tc>
        <w:tc>
          <w:tcPr>
            <w:tcW w:w="1413"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1F6437" w:rsidRDefault="00566298" w14:paraId="63FB5460" w14:textId="77777777">
            <w:pPr>
              <w:rPr>
                <w:rFonts w:cs="Arial"/>
                <w:lang w:val="en-IN" w:eastAsia="en-IN"/>
              </w:rPr>
            </w:pPr>
            <w:r w:rsidRPr="00E173E9">
              <w:rPr>
                <w:rFonts w:cs="Arial"/>
                <w:lang w:val="en-IN" w:eastAsia="en-IN"/>
              </w:rPr>
              <w:t> </w:t>
            </w:r>
          </w:p>
        </w:tc>
      </w:tr>
    </w:tbl>
    <w:p w:rsidR="00CB5D8A" w:rsidP="00CB5D8A" w:rsidRDefault="00566298" w14:paraId="5D1278F0" w14:textId="77777777">
      <w:bookmarkStart w:name="_Toc526592181" w:id="4"/>
      <w:bookmarkEnd w:id="0"/>
      <w:bookmarkEnd w:id="1"/>
      <w:bookmarkEnd w:id="2"/>
      <w:bookmarkEnd w:id="3"/>
      <w:r w:rsidRPr="4BCF7AB9">
        <w:rPr>
          <w:b/>
          <w:bCs/>
          <w:sz w:val="28"/>
          <w:szCs w:val="28"/>
        </w:rPr>
        <w:br w:type="page"/>
      </w:r>
      <w:bookmarkStart w:name="_Toc207768238" w:id="5"/>
      <w:bookmarkEnd w:id="4"/>
    </w:p>
    <w:p w:rsidRPr="00873D45" w:rsidR="002E727B" w:rsidP="002E727B" w:rsidRDefault="002E727B" w14:paraId="51F214F0" w14:textId="771A003F">
      <w:pPr>
        <w:jc w:val="center"/>
        <w:rPr>
          <w:b/>
          <w:bCs/>
          <w:sz w:val="24"/>
          <w:szCs w:val="24"/>
        </w:rPr>
      </w:pPr>
      <w:r w:rsidRPr="00873D45">
        <w:rPr>
          <w:b/>
          <w:bCs/>
          <w:sz w:val="24"/>
          <w:szCs w:val="24"/>
        </w:rPr>
        <w:lastRenderedPageBreak/>
        <w:t>TABLE OF CONTENTS</w:t>
      </w:r>
    </w:p>
    <w:p w:rsidR="00E03063" w:rsidP="00E03063" w:rsidRDefault="00DC10B5" w14:paraId="2269EE99" w14:textId="77777777">
      <w:pPr>
        <w:pStyle w:val="TOC1"/>
        <w:tabs>
          <w:tab w:val="right" w:leader="dot" w:pos="8630"/>
        </w:tabs>
        <w:rPr>
          <w:rFonts w:cs="Times New Roman"/>
          <w:b w:val="0"/>
          <w:bCs w:val="0"/>
          <w:caps w:val="0"/>
          <w:noProof/>
          <w:sz w:val="22"/>
          <w:szCs w:val="22"/>
        </w:rPr>
      </w:pPr>
      <w:hyperlink w:history="1" w:anchor="_Toc368912248">
        <w:r w:rsidRPr="004F422A" w:rsidR="00E03063">
          <w:rPr>
            <w:rStyle w:val="Hyperlink"/>
            <w:noProof/>
          </w:rPr>
          <w:t>1. Introduction</w:t>
        </w:r>
        <w:r w:rsidR="00E03063">
          <w:rPr>
            <w:noProof/>
            <w:webHidden/>
          </w:rPr>
          <w:tab/>
        </w:r>
        <w:r w:rsidR="00E03063">
          <w:rPr>
            <w:noProof/>
            <w:webHidden/>
          </w:rPr>
          <w:fldChar w:fldCharType="begin"/>
        </w:r>
        <w:r w:rsidR="00E03063">
          <w:rPr>
            <w:noProof/>
            <w:webHidden/>
          </w:rPr>
          <w:instrText xml:space="preserve"> PAGEREF _Toc368912248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0FCAC977" w14:textId="165383EB">
      <w:pPr>
        <w:pStyle w:val="TOC2"/>
        <w:tabs>
          <w:tab w:val="right" w:leader="dot" w:pos="8630"/>
        </w:tabs>
        <w:rPr>
          <w:rFonts w:cs="Times New Roman"/>
          <w:smallCaps w:val="0"/>
          <w:noProof/>
          <w:sz w:val="22"/>
          <w:szCs w:val="22"/>
        </w:rPr>
      </w:pPr>
      <w:hyperlink w:history="1" w:anchor="_Toc368912249">
        <w:r w:rsidRPr="004F422A" w:rsidR="00E03063">
          <w:rPr>
            <w:rStyle w:val="Hyperlink"/>
            <w:noProof/>
          </w:rPr>
          <w:t>1.1. Intended Audience</w:t>
        </w:r>
        <w:r w:rsidR="00E03063">
          <w:rPr>
            <w:noProof/>
            <w:webHidden/>
          </w:rPr>
          <w:tab/>
        </w:r>
        <w:r w:rsidR="00E03063">
          <w:rPr>
            <w:noProof/>
            <w:webHidden/>
          </w:rPr>
          <w:fldChar w:fldCharType="begin"/>
        </w:r>
        <w:r w:rsidR="00E03063">
          <w:rPr>
            <w:noProof/>
            <w:webHidden/>
          </w:rPr>
          <w:instrText xml:space="preserve"> PAGEREF _Toc368912249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667C3A" w:rsidRDefault="00DC10B5" w14:paraId="12315D3D" w14:textId="296410FE">
      <w:pPr>
        <w:pStyle w:val="TOC2"/>
        <w:tabs>
          <w:tab w:val="right" w:leader="dot" w:pos="8630"/>
        </w:tabs>
        <w:rPr>
          <w:rFonts w:cs="Times New Roman"/>
          <w:smallCaps w:val="0"/>
          <w:noProof/>
          <w:sz w:val="22"/>
          <w:szCs w:val="22"/>
        </w:rPr>
      </w:pPr>
      <w:hyperlink w:history="1" w:anchor="_Toc368912251">
        <w:r w:rsidRPr="004F422A" w:rsidR="00E03063">
          <w:rPr>
            <w:rStyle w:val="Hyperlink"/>
            <w:noProof/>
          </w:rPr>
          <w:t>1.</w:t>
        </w:r>
        <w:r w:rsidR="00E03063">
          <w:rPr>
            <w:rStyle w:val="Hyperlink"/>
            <w:noProof/>
          </w:rPr>
          <w:t>2</w:t>
        </w:r>
        <w:r w:rsidRPr="004F422A" w:rsidR="00E03063">
          <w:rPr>
            <w:rStyle w:val="Hyperlink"/>
            <w:noProof/>
          </w:rPr>
          <w:t>. Project Purpose</w:t>
        </w:r>
        <w:r w:rsidR="00E03063">
          <w:rPr>
            <w:noProof/>
            <w:webHidden/>
          </w:rPr>
          <w:tab/>
        </w:r>
        <w:r w:rsidR="00E03063">
          <w:rPr>
            <w:noProof/>
            <w:webHidden/>
          </w:rPr>
          <w:fldChar w:fldCharType="begin"/>
        </w:r>
        <w:r w:rsidR="00E03063">
          <w:rPr>
            <w:noProof/>
            <w:webHidden/>
          </w:rPr>
          <w:instrText xml:space="preserve"> PAGEREF _Toc368912251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Pr="00667C3A" w:rsidR="00E03063" w:rsidP="00667C3A" w:rsidRDefault="00DC10B5" w14:paraId="42D0A21B" w14:textId="63F850A0">
      <w:pPr>
        <w:pStyle w:val="TOC2"/>
        <w:tabs>
          <w:tab w:val="right" w:leader="dot" w:pos="8630"/>
        </w:tabs>
        <w:rPr>
          <w:rFonts w:cs="Times New Roman"/>
          <w:smallCaps w:val="0"/>
          <w:noProof/>
          <w:sz w:val="22"/>
          <w:szCs w:val="22"/>
        </w:rPr>
      </w:pPr>
      <w:hyperlink w:history="1" w:anchor="_Toc368912253">
        <w:r w:rsidRPr="004F422A" w:rsidR="00E03063">
          <w:rPr>
            <w:rStyle w:val="Hyperlink"/>
            <w:noProof/>
          </w:rPr>
          <w:t>1.</w:t>
        </w:r>
        <w:r w:rsidR="00667C3A">
          <w:rPr>
            <w:rStyle w:val="Hyperlink"/>
            <w:noProof/>
          </w:rPr>
          <w:t>3</w:t>
        </w:r>
        <w:r w:rsidRPr="004F422A" w:rsidR="00E03063">
          <w:rPr>
            <w:rStyle w:val="Hyperlink"/>
            <w:noProof/>
          </w:rPr>
          <w:t xml:space="preserve">. Project Scope </w:t>
        </w:r>
        <w:r w:rsidR="00E03063">
          <w:rPr>
            <w:noProof/>
            <w:webHidden/>
          </w:rPr>
          <w:tab/>
        </w:r>
        <w:r w:rsidR="00E03063">
          <w:rPr>
            <w:noProof/>
            <w:webHidden/>
          </w:rPr>
          <w:fldChar w:fldCharType="begin"/>
        </w:r>
        <w:r w:rsidR="00E03063">
          <w:rPr>
            <w:noProof/>
            <w:webHidden/>
          </w:rPr>
          <w:instrText xml:space="preserve"> PAGEREF _Toc368912253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58E7BA07" w14:textId="73C5400A">
      <w:pPr>
        <w:pStyle w:val="TOC2"/>
        <w:tabs>
          <w:tab w:val="right" w:leader="dot" w:pos="8630"/>
        </w:tabs>
        <w:rPr>
          <w:rFonts w:cs="Times New Roman"/>
          <w:smallCaps w:val="0"/>
          <w:noProof/>
          <w:sz w:val="22"/>
          <w:szCs w:val="22"/>
        </w:rPr>
      </w:pPr>
      <w:hyperlink w:history="1" w:anchor="_Toc368912256">
        <w:r w:rsidRPr="004F422A" w:rsidR="00E03063">
          <w:rPr>
            <w:rStyle w:val="Hyperlink"/>
            <w:noProof/>
          </w:rPr>
          <w:t>1.</w:t>
        </w:r>
        <w:r w:rsidR="00667C3A">
          <w:rPr>
            <w:rStyle w:val="Hyperlink"/>
            <w:noProof/>
          </w:rPr>
          <w:t>4</w:t>
        </w:r>
        <w:r w:rsidRPr="004F422A" w:rsidR="00E03063">
          <w:rPr>
            <w:rStyle w:val="Hyperlink"/>
            <w:noProof/>
          </w:rPr>
          <w:t>. Functional Overview</w:t>
        </w:r>
        <w:r w:rsidR="00E03063">
          <w:rPr>
            <w:noProof/>
            <w:webHidden/>
          </w:rPr>
          <w:tab/>
        </w:r>
        <w:r w:rsidR="00E03063">
          <w:rPr>
            <w:noProof/>
            <w:webHidden/>
          </w:rPr>
          <w:fldChar w:fldCharType="begin"/>
        </w:r>
        <w:r w:rsidR="00E03063">
          <w:rPr>
            <w:noProof/>
            <w:webHidden/>
          </w:rPr>
          <w:instrText xml:space="preserve"> PAGEREF _Toc368912256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4CD87EAD" w14:textId="02629DA1">
      <w:pPr>
        <w:pStyle w:val="TOC2"/>
        <w:tabs>
          <w:tab w:val="right" w:leader="dot" w:pos="8630"/>
        </w:tabs>
        <w:rPr>
          <w:rFonts w:cs="Times New Roman"/>
          <w:smallCaps w:val="0"/>
          <w:noProof/>
          <w:sz w:val="22"/>
          <w:szCs w:val="22"/>
        </w:rPr>
      </w:pPr>
      <w:hyperlink w:history="1" w:anchor="_Toc368912257">
        <w:r w:rsidRPr="004F422A" w:rsidR="00E03063">
          <w:rPr>
            <w:rStyle w:val="Hyperlink"/>
            <w:noProof/>
          </w:rPr>
          <w:t>1.</w:t>
        </w:r>
        <w:r w:rsidR="00667C3A">
          <w:rPr>
            <w:rStyle w:val="Hyperlink"/>
            <w:noProof/>
          </w:rPr>
          <w:t xml:space="preserve">5 </w:t>
        </w:r>
        <w:r w:rsidRPr="004F422A" w:rsidR="00E03063">
          <w:rPr>
            <w:rStyle w:val="Hyperlink"/>
            <w:noProof/>
          </w:rPr>
          <w:t xml:space="preserve"> Assumptions</w:t>
        </w:r>
        <w:r w:rsidR="00667C3A">
          <w:rPr>
            <w:rStyle w:val="Hyperlink"/>
            <w:noProof/>
          </w:rPr>
          <w:t xml:space="preserve"> &amp; </w:t>
        </w:r>
        <w:r w:rsidRPr="004F422A" w:rsidR="00E03063">
          <w:rPr>
            <w:rStyle w:val="Hyperlink"/>
            <w:noProof/>
          </w:rPr>
          <w:t xml:space="preserve">Dependencies </w:t>
        </w:r>
        <w:r w:rsidR="00E03063">
          <w:rPr>
            <w:noProof/>
            <w:webHidden/>
          </w:rPr>
          <w:tab/>
        </w:r>
        <w:r w:rsidR="00E03063">
          <w:rPr>
            <w:noProof/>
            <w:webHidden/>
          </w:rPr>
          <w:fldChar w:fldCharType="begin"/>
        </w:r>
        <w:r w:rsidR="00E03063">
          <w:rPr>
            <w:noProof/>
            <w:webHidden/>
          </w:rPr>
          <w:instrText xml:space="preserve"> PAGEREF _Toc368912257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28808E69" w14:textId="7A97FB29">
      <w:pPr>
        <w:pStyle w:val="TOC2"/>
        <w:tabs>
          <w:tab w:val="right" w:leader="dot" w:pos="8630"/>
        </w:tabs>
        <w:rPr>
          <w:rFonts w:cs="Times New Roman"/>
          <w:smallCaps w:val="0"/>
          <w:noProof/>
          <w:sz w:val="22"/>
          <w:szCs w:val="22"/>
        </w:rPr>
      </w:pPr>
      <w:hyperlink w:history="1" w:anchor="_Toc368912258">
        <w:r w:rsidRPr="004F422A" w:rsidR="00E03063">
          <w:rPr>
            <w:rStyle w:val="Hyperlink"/>
            <w:noProof/>
          </w:rPr>
          <w:t>1.</w:t>
        </w:r>
        <w:r w:rsidR="00667C3A">
          <w:rPr>
            <w:rStyle w:val="Hyperlink"/>
            <w:noProof/>
          </w:rPr>
          <w:t xml:space="preserve">6 </w:t>
        </w:r>
        <w:r w:rsidRPr="004F422A" w:rsidR="00E03063">
          <w:rPr>
            <w:rStyle w:val="Hyperlink"/>
            <w:noProof/>
          </w:rPr>
          <w:t xml:space="preserve"> Risks</w:t>
        </w:r>
        <w:r w:rsidR="00E03063">
          <w:rPr>
            <w:noProof/>
            <w:webHidden/>
          </w:rPr>
          <w:tab/>
        </w:r>
        <w:r w:rsidR="00E03063">
          <w:rPr>
            <w:noProof/>
            <w:webHidden/>
          </w:rPr>
          <w:fldChar w:fldCharType="begin"/>
        </w:r>
        <w:r w:rsidR="00E03063">
          <w:rPr>
            <w:noProof/>
            <w:webHidden/>
          </w:rPr>
          <w:instrText xml:space="preserve"> PAGEREF _Toc368912258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66E42AA2" w14:textId="77777777">
      <w:pPr>
        <w:pStyle w:val="TOC1"/>
        <w:tabs>
          <w:tab w:val="right" w:leader="dot" w:pos="8630"/>
        </w:tabs>
        <w:rPr>
          <w:rFonts w:cs="Times New Roman"/>
          <w:b w:val="0"/>
          <w:bCs w:val="0"/>
          <w:caps w:val="0"/>
          <w:noProof/>
          <w:sz w:val="22"/>
          <w:szCs w:val="22"/>
        </w:rPr>
      </w:pPr>
      <w:hyperlink w:history="1" w:anchor="_Toc368912259">
        <w:r w:rsidRPr="004F422A" w:rsidR="00E03063">
          <w:rPr>
            <w:rStyle w:val="Hyperlink"/>
            <w:noProof/>
          </w:rPr>
          <w:t>2. Design Overview</w:t>
        </w:r>
        <w:r w:rsidR="00E03063">
          <w:rPr>
            <w:noProof/>
            <w:webHidden/>
          </w:rPr>
          <w:tab/>
        </w:r>
        <w:r w:rsidR="00E03063">
          <w:rPr>
            <w:noProof/>
            <w:webHidden/>
          </w:rPr>
          <w:fldChar w:fldCharType="begin"/>
        </w:r>
        <w:r w:rsidR="00E03063">
          <w:rPr>
            <w:noProof/>
            <w:webHidden/>
          </w:rPr>
          <w:instrText xml:space="preserve"> PAGEREF _Toc368912259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Pr="00217E5D" w:rsidR="00E03063" w:rsidP="00E03063" w:rsidRDefault="00DC10B5" w14:paraId="5A44768C" w14:textId="77777777">
      <w:pPr>
        <w:pStyle w:val="TOC2"/>
        <w:tabs>
          <w:tab w:val="right" w:leader="dot" w:pos="8630"/>
        </w:tabs>
        <w:rPr>
          <w:rFonts w:cs="Times New Roman"/>
          <w:smallCaps w:val="0"/>
          <w:noProof/>
        </w:rPr>
      </w:pPr>
      <w:hyperlink w:history="1" w:anchor="_Toc368912260">
        <w:r w:rsidRPr="00217E5D" w:rsidR="00E03063">
          <w:rPr>
            <w:rStyle w:val="Hyperlink"/>
            <w:noProof/>
          </w:rPr>
          <w:t>2.1. Design Objectives</w:t>
        </w:r>
        <w:r w:rsidRPr="00217E5D" w:rsidR="00E03063">
          <w:rPr>
            <w:noProof/>
            <w:webHidden/>
          </w:rPr>
          <w:tab/>
        </w:r>
        <w:r w:rsidRPr="00217E5D" w:rsidR="00E03063">
          <w:rPr>
            <w:noProof/>
            <w:webHidden/>
          </w:rPr>
          <w:fldChar w:fldCharType="begin"/>
        </w:r>
        <w:r w:rsidRPr="00217E5D" w:rsidR="00E03063">
          <w:rPr>
            <w:noProof/>
            <w:webHidden/>
          </w:rPr>
          <w:instrText xml:space="preserve"> PAGEREF _Toc368912260 \h </w:instrText>
        </w:r>
        <w:r w:rsidRPr="00217E5D" w:rsidR="00E03063">
          <w:rPr>
            <w:noProof/>
            <w:webHidden/>
          </w:rPr>
        </w:r>
        <w:r w:rsidRPr="00217E5D" w:rsidR="00E03063">
          <w:rPr>
            <w:noProof/>
            <w:webHidden/>
          </w:rPr>
          <w:fldChar w:fldCharType="separate"/>
        </w:r>
        <w:r w:rsidRPr="00217E5D" w:rsidR="00E03063">
          <w:rPr>
            <w:noProof/>
            <w:webHidden/>
          </w:rPr>
          <w:t>3</w:t>
        </w:r>
        <w:r w:rsidRPr="00217E5D" w:rsidR="00E03063">
          <w:rPr>
            <w:noProof/>
            <w:webHidden/>
          </w:rPr>
          <w:fldChar w:fldCharType="end"/>
        </w:r>
      </w:hyperlink>
    </w:p>
    <w:p w:rsidRPr="00217E5D" w:rsidR="00E03063" w:rsidP="00217E5D" w:rsidRDefault="00667C3A" w14:paraId="0F84AFB4" w14:textId="7438C50F">
      <w:pPr>
        <w:pStyle w:val="TOC3"/>
        <w:rPr>
          <w:rFonts w:cs="Times New Roman"/>
        </w:rPr>
      </w:pPr>
      <w:r w:rsidRPr="00217E5D">
        <w:t xml:space="preserve">    </w:t>
      </w:r>
      <w:hyperlink w:history="1" w:anchor="_Toc368912261">
        <w:r w:rsidRPr="00217E5D" w:rsidR="00E03063">
          <w:rPr>
            <w:rStyle w:val="Hyperlink"/>
            <w:i w:val="0"/>
            <w:iCs w:val="0"/>
          </w:rPr>
          <w:t>2</w:t>
        </w:r>
        <w:r w:rsidRPr="00217E5D">
          <w:rPr>
            <w:rStyle w:val="Hyperlink"/>
            <w:i w:val="0"/>
            <w:iCs w:val="0"/>
          </w:rPr>
          <w:t>.2</w:t>
        </w:r>
        <w:r w:rsidRPr="00217E5D" w:rsidR="00E03063">
          <w:rPr>
            <w:rStyle w:val="Hyperlink"/>
            <w:i w:val="0"/>
            <w:iCs w:val="0"/>
          </w:rPr>
          <w:t xml:space="preserve"> Recommended Architecture</w:t>
        </w:r>
        <w:r w:rsidRPr="00217E5D" w:rsidR="00E03063">
          <w:rPr>
            <w:webHidden/>
          </w:rPr>
          <w:tab/>
        </w:r>
        <w:r w:rsidRPr="00217E5D" w:rsidR="00E03063">
          <w:rPr>
            <w:webHidden/>
          </w:rPr>
          <w:fldChar w:fldCharType="begin"/>
        </w:r>
        <w:r w:rsidRPr="00217E5D" w:rsidR="00E03063">
          <w:rPr>
            <w:webHidden/>
          </w:rPr>
          <w:instrText xml:space="preserve"> PAGEREF _Toc368912261 \h </w:instrText>
        </w:r>
        <w:r w:rsidRPr="00217E5D" w:rsidR="00E03063">
          <w:rPr>
            <w:webHidden/>
          </w:rPr>
        </w:r>
        <w:r w:rsidRPr="00217E5D" w:rsidR="00E03063">
          <w:rPr>
            <w:webHidden/>
          </w:rPr>
          <w:fldChar w:fldCharType="separate"/>
        </w:r>
        <w:r w:rsidRPr="00217E5D" w:rsidR="00E03063">
          <w:rPr>
            <w:webHidden/>
          </w:rPr>
          <w:t>3</w:t>
        </w:r>
        <w:r w:rsidRPr="00217E5D" w:rsidR="00E03063">
          <w:rPr>
            <w:webHidden/>
          </w:rPr>
          <w:fldChar w:fldCharType="end"/>
        </w:r>
      </w:hyperlink>
    </w:p>
    <w:p w:rsidRPr="00217E5D" w:rsidR="00E03063" w:rsidP="00E03063" w:rsidRDefault="001C6713" w14:paraId="705553DF" w14:textId="6F9E89FA">
      <w:pPr>
        <w:pStyle w:val="TOC2"/>
        <w:tabs>
          <w:tab w:val="right" w:leader="dot" w:pos="8630"/>
        </w:tabs>
        <w:rPr>
          <w:rFonts w:cs="Times New Roman"/>
          <w:smallCaps w:val="0"/>
          <w:noProof/>
        </w:rPr>
      </w:pPr>
      <w:r w:rsidRPr="00217E5D">
        <w:t xml:space="preserve">     </w:t>
      </w:r>
      <w:hyperlink w:history="1" w:anchor="_Toc368912262">
        <w:r w:rsidRPr="00217E5D" w:rsidR="00E03063">
          <w:rPr>
            <w:rStyle w:val="Hyperlink"/>
            <w:noProof/>
          </w:rPr>
          <w:t>2.2.</w:t>
        </w:r>
        <w:r w:rsidRPr="00217E5D" w:rsidR="00AB77CA">
          <w:rPr>
            <w:rStyle w:val="Hyperlink"/>
            <w:noProof/>
          </w:rPr>
          <w:t>1</w:t>
        </w:r>
        <w:r w:rsidRPr="00217E5D" w:rsidR="00667C3A">
          <w:rPr>
            <w:rStyle w:val="Hyperlink"/>
            <w:noProof/>
          </w:rPr>
          <w:t xml:space="preserve"> UML Diagrams</w:t>
        </w:r>
        <w:r w:rsidRPr="00217E5D" w:rsidR="00E03063">
          <w:rPr>
            <w:noProof/>
            <w:webHidden/>
          </w:rPr>
          <w:tab/>
        </w:r>
        <w:r w:rsidRPr="00217E5D" w:rsidR="00E03063">
          <w:rPr>
            <w:noProof/>
            <w:webHidden/>
          </w:rPr>
          <w:fldChar w:fldCharType="begin"/>
        </w:r>
        <w:r w:rsidRPr="00217E5D" w:rsidR="00E03063">
          <w:rPr>
            <w:noProof/>
            <w:webHidden/>
          </w:rPr>
          <w:instrText xml:space="preserve"> PAGEREF _Toc368912262 \h </w:instrText>
        </w:r>
        <w:r w:rsidRPr="00217E5D" w:rsidR="00E03063">
          <w:rPr>
            <w:noProof/>
            <w:webHidden/>
          </w:rPr>
        </w:r>
        <w:r w:rsidRPr="00217E5D" w:rsidR="00E03063">
          <w:rPr>
            <w:noProof/>
            <w:webHidden/>
          </w:rPr>
          <w:fldChar w:fldCharType="separate"/>
        </w:r>
        <w:r w:rsidRPr="00217E5D" w:rsidR="00E03063">
          <w:rPr>
            <w:noProof/>
            <w:webHidden/>
          </w:rPr>
          <w:t>3</w:t>
        </w:r>
        <w:r w:rsidRPr="00217E5D" w:rsidR="00E03063">
          <w:rPr>
            <w:noProof/>
            <w:webHidden/>
          </w:rPr>
          <w:fldChar w:fldCharType="end"/>
        </w:r>
      </w:hyperlink>
    </w:p>
    <w:p w:rsidRPr="00217E5D" w:rsidR="00E03063" w:rsidP="00217E5D" w:rsidRDefault="00AB77CA" w14:paraId="147F76CB" w14:textId="64A1449B">
      <w:pPr>
        <w:pStyle w:val="TOC3"/>
        <w:rPr>
          <w:rFonts w:cs="Times New Roman"/>
        </w:rPr>
      </w:pPr>
      <w:r w:rsidRPr="00217E5D">
        <w:t xml:space="preserve">    </w:t>
      </w:r>
      <w:hyperlink w:history="1" w:anchor="_Toc368912263">
        <w:r w:rsidRPr="00217E5D" w:rsidR="00E03063">
          <w:rPr>
            <w:rStyle w:val="Hyperlink"/>
            <w:i w:val="0"/>
            <w:iCs w:val="0"/>
          </w:rPr>
          <w:t>2.</w:t>
        </w:r>
        <w:r w:rsidRPr="00217E5D" w:rsidR="00667C3A">
          <w:rPr>
            <w:rStyle w:val="Hyperlink"/>
            <w:i w:val="0"/>
            <w:iCs w:val="0"/>
          </w:rPr>
          <w:t xml:space="preserve">3 </w:t>
        </w:r>
        <w:r w:rsidRPr="00217E5D" w:rsidR="00E03063">
          <w:rPr>
            <w:rStyle w:val="Hyperlink"/>
            <w:i w:val="0"/>
            <w:iCs w:val="0"/>
          </w:rPr>
          <w:t>D</w:t>
        </w:r>
        <w:r w:rsidRPr="00217E5D" w:rsidR="00667C3A">
          <w:rPr>
            <w:rStyle w:val="Hyperlink"/>
            <w:i w:val="0"/>
            <w:iCs w:val="0"/>
          </w:rPr>
          <w:t>ata Flow Diagram</w:t>
        </w:r>
        <w:r w:rsidRPr="00217E5D" w:rsidR="00E03063">
          <w:rPr>
            <w:webHidden/>
          </w:rPr>
          <w:tab/>
        </w:r>
        <w:r w:rsidRPr="00217E5D" w:rsidR="00E03063">
          <w:rPr>
            <w:webHidden/>
          </w:rPr>
          <w:fldChar w:fldCharType="begin"/>
        </w:r>
        <w:r w:rsidRPr="00217E5D" w:rsidR="00E03063">
          <w:rPr>
            <w:webHidden/>
          </w:rPr>
          <w:instrText xml:space="preserve"> PAGEREF _Toc368912263 \h </w:instrText>
        </w:r>
        <w:r w:rsidRPr="00217E5D" w:rsidR="00E03063">
          <w:rPr>
            <w:webHidden/>
          </w:rPr>
        </w:r>
        <w:r w:rsidRPr="00217E5D" w:rsidR="00E03063">
          <w:rPr>
            <w:webHidden/>
          </w:rPr>
          <w:fldChar w:fldCharType="separate"/>
        </w:r>
        <w:r w:rsidRPr="00217E5D" w:rsidR="00E03063">
          <w:rPr>
            <w:webHidden/>
          </w:rPr>
          <w:t>3</w:t>
        </w:r>
        <w:r w:rsidRPr="00217E5D" w:rsidR="00E03063">
          <w:rPr>
            <w:webHidden/>
          </w:rPr>
          <w:fldChar w:fldCharType="end"/>
        </w:r>
      </w:hyperlink>
    </w:p>
    <w:p w:rsidR="00E03063" w:rsidP="00E03063" w:rsidRDefault="00DC10B5" w14:paraId="5CDFEB6D" w14:textId="77777777">
      <w:pPr>
        <w:pStyle w:val="TOC1"/>
        <w:tabs>
          <w:tab w:val="right" w:leader="dot" w:pos="8630"/>
        </w:tabs>
        <w:rPr>
          <w:rFonts w:cs="Times New Roman"/>
          <w:b w:val="0"/>
          <w:bCs w:val="0"/>
          <w:caps w:val="0"/>
          <w:noProof/>
          <w:sz w:val="22"/>
          <w:szCs w:val="22"/>
        </w:rPr>
      </w:pPr>
      <w:hyperlink w:history="1" w:anchor="_Toc368912274">
        <w:r w:rsidRPr="004F422A" w:rsidR="00E03063">
          <w:rPr>
            <w:rStyle w:val="Hyperlink"/>
            <w:noProof/>
          </w:rPr>
          <w:t>3. System Architecture</w:t>
        </w:r>
        <w:r w:rsidR="00E03063">
          <w:rPr>
            <w:noProof/>
            <w:webHidden/>
          </w:rPr>
          <w:tab/>
        </w:r>
        <w:r w:rsidR="00E03063">
          <w:rPr>
            <w:noProof/>
            <w:webHidden/>
          </w:rPr>
          <w:fldChar w:fldCharType="begin"/>
        </w:r>
        <w:r w:rsidR="00E03063">
          <w:rPr>
            <w:noProof/>
            <w:webHidden/>
          </w:rPr>
          <w:instrText xml:space="preserve"> PAGEREF _Toc368912274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1557AF09" w14:textId="35B4DE40">
      <w:pPr>
        <w:pStyle w:val="TOC2"/>
        <w:tabs>
          <w:tab w:val="right" w:leader="dot" w:pos="8630"/>
        </w:tabs>
        <w:rPr>
          <w:rFonts w:cs="Times New Roman"/>
          <w:smallCaps w:val="0"/>
          <w:noProof/>
          <w:sz w:val="22"/>
          <w:szCs w:val="22"/>
        </w:rPr>
      </w:pPr>
      <w:hyperlink w:history="1" w:anchor="_Toc368912275">
        <w:r w:rsidRPr="004F422A" w:rsidR="00E03063">
          <w:rPr>
            <w:rStyle w:val="Hyperlink"/>
            <w:noProof/>
          </w:rPr>
          <w:t xml:space="preserve">3.1. </w:t>
        </w:r>
        <w:r w:rsidR="00667C3A">
          <w:rPr>
            <w:rStyle w:val="Hyperlink"/>
            <w:noProof/>
          </w:rPr>
          <w:t>Functional Requirements</w:t>
        </w:r>
        <w:r w:rsidR="00E03063">
          <w:rPr>
            <w:noProof/>
            <w:webHidden/>
          </w:rPr>
          <w:tab/>
        </w:r>
        <w:r w:rsidR="00E03063">
          <w:rPr>
            <w:noProof/>
            <w:webHidden/>
          </w:rPr>
          <w:fldChar w:fldCharType="begin"/>
        </w:r>
        <w:r w:rsidR="00E03063">
          <w:rPr>
            <w:noProof/>
            <w:webHidden/>
          </w:rPr>
          <w:instrText xml:space="preserve"> PAGEREF _Toc368912275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6AB7F3D1" w:rsidRDefault="00DC10B5" w14:paraId="5FE2981A" w14:textId="2B2CC92A">
      <w:pPr>
        <w:pStyle w:val="TOC2"/>
        <w:tabs>
          <w:tab w:val="right" w:leader="dot" w:pos="8630"/>
        </w:tabs>
        <w:rPr>
          <w:rFonts w:cs="Times New Roman"/>
          <w:caps w:val="0"/>
          <w:smallCaps w:val="0"/>
          <w:noProof/>
          <w:sz w:val="22"/>
          <w:szCs w:val="22"/>
        </w:rPr>
      </w:pPr>
      <w:hyperlink w:history="1" w:anchor="_Toc368912276">
        <w:r w:rsidRPr="004F422A" w:rsidR="00E03063">
          <w:rPr>
            <w:rStyle w:val="Hyperlink"/>
            <w:noProof/>
          </w:rPr>
          <w:t xml:space="preserve">3.2. </w:t>
        </w:r>
        <w:r w:rsidR="00667C3A">
          <w:rPr>
            <w:rStyle w:val="Hyperlink"/>
            <w:noProof/>
          </w:rPr>
          <w:t xml:space="preserve">Hardware </w:t>
        </w:r>
        <w:r w:rsidR="00445A06">
          <w:rPr>
            <w:rStyle w:val="Hyperlink"/>
            <w:noProof/>
          </w:rPr>
          <w:t>interfaces</w:t>
        </w:r>
        <w:r w:rsidR="5CF95C74">
          <w:rPr>
            <w:rStyle w:val="Hyperlink"/>
            <w:noProof/>
          </w:rPr>
          <w:t>........................................................................................................................</w:t>
        </w:r>
        <w:r w:rsidR="5CF95C74">
          <w:rPr>
            <w:rStyle w:val="Hyperlink"/>
            <w:noProof/>
          </w:rPr>
          <w:t>.</w:t>
        </w:r>
        <w:r w:rsidR="00E03063">
          <w:rPr>
            <w:noProof/>
            <w:webHidden/>
          </w:rPr>
          <w:fldChar w:fldCharType="begin"/>
        </w:r>
        <w:r w:rsidR="00E03063">
          <w:rPr>
            <w:noProof/>
            <w:webHidden/>
          </w:rPr>
          <w:instrText xml:space="preserve"> PAGEREF _Toc368912276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6AB7F3D1" w:rsidRDefault="00DC10B5" w14:paraId="12F20141" w14:textId="2C40F44F">
      <w:pPr>
        <w:pStyle w:val="TOC2"/>
        <w:tabs>
          <w:tab w:val="right" w:leader="dot" w:pos="8630"/>
        </w:tabs>
        <w:rPr>
          <w:rFonts w:cs="Times New Roman"/>
          <w:caps w:val="0"/>
          <w:smallCaps w:val="0"/>
          <w:noProof/>
          <w:sz w:val="22"/>
          <w:szCs w:val="22"/>
        </w:rPr>
      </w:pPr>
      <w:hyperlink w:history="1" w:anchor="_Toc368912277">
        <w:r w:rsidRPr="004F422A" w:rsidR="00E03063">
          <w:rPr>
            <w:rStyle w:val="Hyperlink"/>
            <w:noProof/>
          </w:rPr>
          <w:t xml:space="preserve">3.3. </w:t>
        </w:r>
        <w:r w:rsidR="00445A06">
          <w:rPr>
            <w:rStyle w:val="Hyperlink"/>
            <w:noProof/>
          </w:rPr>
          <w:t>Software interfaces</w:t>
        </w:r>
        <w:r w:rsidR="59456447">
          <w:rPr>
            <w:rStyle w:val="Hyperlink"/>
            <w:noProof/>
          </w:rPr>
          <w:t>..........................................................................................................................</w:t>
        </w:r>
        <w:r w:rsidR="00E03063">
          <w:rPr>
            <w:noProof/>
            <w:webHidden/>
          </w:rPr>
          <w:fldChar w:fldCharType="begin"/>
        </w:r>
        <w:r w:rsidR="00E03063">
          <w:rPr>
            <w:noProof/>
            <w:webHidden/>
          </w:rPr>
          <w:instrText xml:space="preserve"> PAGEREF _Toc368912277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6926CBFD" w14:textId="32D204FE">
      <w:pPr>
        <w:pStyle w:val="TOC2"/>
        <w:tabs>
          <w:tab w:val="right" w:leader="dot" w:pos="8630"/>
        </w:tabs>
        <w:rPr>
          <w:rFonts w:cs="Times New Roman"/>
          <w:smallCaps w:val="0"/>
          <w:noProof/>
          <w:sz w:val="22"/>
          <w:szCs w:val="22"/>
        </w:rPr>
      </w:pPr>
      <w:hyperlink w:history="1" w:anchor="_Toc368912278">
        <w:r w:rsidRPr="004F422A" w:rsidR="00E03063">
          <w:rPr>
            <w:rStyle w:val="Hyperlink"/>
            <w:noProof/>
          </w:rPr>
          <w:t xml:space="preserve">3.4. </w:t>
        </w:r>
        <w:r w:rsidR="00445A06">
          <w:rPr>
            <w:rStyle w:val="Hyperlink"/>
            <w:noProof/>
          </w:rPr>
          <w:t>Technical requirements</w:t>
        </w:r>
        <w:r w:rsidR="00E03063">
          <w:rPr>
            <w:noProof/>
            <w:webHidden/>
          </w:rPr>
          <w:tab/>
        </w:r>
        <w:r w:rsidR="00E03063">
          <w:rPr>
            <w:noProof/>
            <w:webHidden/>
          </w:rPr>
          <w:fldChar w:fldCharType="begin"/>
        </w:r>
        <w:r w:rsidR="00E03063">
          <w:rPr>
            <w:noProof/>
            <w:webHidden/>
          </w:rPr>
          <w:instrText xml:space="preserve"> PAGEREF _Toc368912278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Pr="00217E5D" w:rsidR="00E03063" w:rsidP="00217E5D" w:rsidRDefault="00445A06" w14:paraId="106C9DA7" w14:textId="10FBC3AF">
      <w:pPr>
        <w:pStyle w:val="TOC3"/>
        <w:rPr>
          <w:rFonts w:cs="Times New Roman"/>
          <w:i w:val="0"/>
          <w:iCs w:val="0"/>
        </w:rPr>
      </w:pPr>
      <w:r w:rsidRPr="00217E5D">
        <w:t xml:space="preserve">    </w:t>
      </w:r>
      <w:hyperlink w:history="1" w:anchor="_Toc368912279">
        <w:r w:rsidRPr="00217E5D" w:rsidR="00E03063">
          <w:rPr>
            <w:rStyle w:val="Hyperlink"/>
            <w:i w:val="0"/>
            <w:iCs w:val="0"/>
          </w:rPr>
          <w:t>3.</w:t>
        </w:r>
        <w:r w:rsidRPr="00217E5D">
          <w:rPr>
            <w:rStyle w:val="Hyperlink"/>
            <w:i w:val="0"/>
            <w:iCs w:val="0"/>
          </w:rPr>
          <w:t>5 Non functional Requirements</w:t>
        </w:r>
        <w:r w:rsidRPr="00217E5D" w:rsidR="00E03063">
          <w:rPr>
            <w:i w:val="0"/>
            <w:iCs w:val="0"/>
            <w:webHidden/>
          </w:rPr>
          <w:tab/>
        </w:r>
        <w:r w:rsidRPr="00217E5D" w:rsidR="00E03063">
          <w:rPr>
            <w:i w:val="0"/>
            <w:iCs w:val="0"/>
            <w:webHidden/>
          </w:rPr>
          <w:fldChar w:fldCharType="begin"/>
        </w:r>
        <w:r w:rsidRPr="00217E5D" w:rsidR="00E03063">
          <w:rPr>
            <w:i w:val="0"/>
            <w:iCs w:val="0"/>
            <w:webHidden/>
          </w:rPr>
          <w:instrText xml:space="preserve"> PAGEREF _Toc368912279 \h </w:instrText>
        </w:r>
        <w:r w:rsidRPr="00217E5D" w:rsidR="00E03063">
          <w:rPr>
            <w:i w:val="0"/>
            <w:iCs w:val="0"/>
            <w:webHidden/>
          </w:rPr>
        </w:r>
        <w:r w:rsidRPr="00217E5D" w:rsidR="00E03063">
          <w:rPr>
            <w:i w:val="0"/>
            <w:iCs w:val="0"/>
            <w:webHidden/>
          </w:rPr>
          <w:fldChar w:fldCharType="separate"/>
        </w:r>
        <w:r w:rsidRPr="00217E5D" w:rsidR="00E03063">
          <w:rPr>
            <w:i w:val="0"/>
            <w:iCs w:val="0"/>
            <w:webHidden/>
          </w:rPr>
          <w:t>3</w:t>
        </w:r>
        <w:r w:rsidRPr="00217E5D" w:rsidR="00E03063">
          <w:rPr>
            <w:i w:val="0"/>
            <w:iCs w:val="0"/>
            <w:webHidden/>
          </w:rPr>
          <w:fldChar w:fldCharType="end"/>
        </w:r>
      </w:hyperlink>
    </w:p>
    <w:p w:rsidRPr="00217E5D" w:rsidR="00E03063" w:rsidP="00217E5D" w:rsidRDefault="00E03063" w14:paraId="31E8C2FF" w14:textId="182F7A47">
      <w:pPr>
        <w:pStyle w:val="TOC3"/>
        <w:rPr>
          <w:i w:val="0"/>
          <w:iCs w:val="0"/>
        </w:rPr>
      </w:pPr>
    </w:p>
    <w:p w:rsidR="00E03063" w:rsidP="6AB7F3D1" w:rsidRDefault="00DC10B5" w14:paraId="498D745F" w14:textId="6ABB738E">
      <w:pPr>
        <w:pStyle w:val="TOC1"/>
        <w:tabs>
          <w:tab w:val="right" w:leader="dot" w:pos="8630"/>
        </w:tabs>
        <w:rPr>
          <w:rFonts w:cs="Times New Roman"/>
          <w:b w:val="0"/>
          <w:bCs w:val="0"/>
          <w:caps w:val="0"/>
          <w:smallCaps w:val="0"/>
          <w:noProof/>
          <w:sz w:val="22"/>
          <w:szCs w:val="22"/>
        </w:rPr>
      </w:pPr>
      <w:hyperlink w:history="1" w:anchor="_Toc368912281">
        <w:r w:rsidRPr="004F422A" w:rsidR="00E03063">
          <w:rPr>
            <w:rStyle w:val="Hyperlink"/>
            <w:noProof/>
          </w:rPr>
          <w:t>4. Detailed System Design</w:t>
        </w:r>
        <w:r w:rsidRPr="004F422A" w:rsidR="2555E4DD">
          <w:rPr>
            <w:rStyle w:val="Hyperlink"/>
            <w:noProof/>
          </w:rPr>
          <w:t xml:space="preserve"> ................................................................................................................</w:t>
        </w:r>
        <w:r w:rsidRPr="004F422A" w:rsidR="2555E4DD">
          <w:rPr>
            <w:rStyle w:val="Hyperlink"/>
            <w:noProof/>
          </w:rPr>
          <w:t>.</w:t>
        </w:r>
        <w:r w:rsidR="00E03063">
          <w:rPr>
            <w:noProof/>
            <w:webHidden/>
          </w:rPr>
          <w:fldChar w:fldCharType="begin"/>
        </w:r>
        <w:r w:rsidR="00E03063">
          <w:rPr>
            <w:noProof/>
            <w:webHidden/>
          </w:rPr>
          <w:instrText xml:space="preserve"> PAGEREF _Toc368912281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52B64224" w14:textId="77777777">
      <w:pPr>
        <w:pStyle w:val="TOC2"/>
        <w:tabs>
          <w:tab w:val="right" w:leader="dot" w:pos="8630"/>
        </w:tabs>
        <w:rPr>
          <w:rFonts w:cs="Times New Roman"/>
          <w:smallCaps w:val="0"/>
          <w:noProof/>
          <w:sz w:val="22"/>
          <w:szCs w:val="22"/>
        </w:rPr>
      </w:pPr>
      <w:hyperlink w:history="1" w:anchor="_Toc368912282">
        <w:r w:rsidRPr="004F422A" w:rsidR="00E03063">
          <w:rPr>
            <w:rStyle w:val="Hyperlink"/>
            <w:noProof/>
          </w:rPr>
          <w:t>4.1. Key Entities</w:t>
        </w:r>
        <w:r w:rsidR="00E03063">
          <w:rPr>
            <w:noProof/>
            <w:webHidden/>
          </w:rPr>
          <w:tab/>
        </w:r>
        <w:r w:rsidR="00E03063">
          <w:rPr>
            <w:noProof/>
            <w:webHidden/>
          </w:rPr>
          <w:fldChar w:fldCharType="begin"/>
        </w:r>
        <w:r w:rsidR="00E03063">
          <w:rPr>
            <w:noProof/>
            <w:webHidden/>
          </w:rPr>
          <w:instrText xml:space="preserve"> PAGEREF _Toc368912282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6AB7F3D1" w:rsidRDefault="00DC10B5" w14:paraId="351452EB" w14:textId="6B40D92B">
      <w:pPr>
        <w:pStyle w:val="TOC2"/>
        <w:tabs>
          <w:tab w:val="right" w:leader="dot" w:pos="8630"/>
        </w:tabs>
        <w:rPr>
          <w:rFonts w:cs="Times New Roman"/>
          <w:caps w:val="0"/>
          <w:smallCaps w:val="0"/>
          <w:noProof/>
          <w:sz w:val="22"/>
          <w:szCs w:val="22"/>
        </w:rPr>
      </w:pPr>
      <w:hyperlink w:history="1" w:anchor="_Toc368912283">
        <w:r w:rsidRPr="004F422A" w:rsidR="00E03063">
          <w:rPr>
            <w:rStyle w:val="Hyperlink"/>
            <w:noProof/>
          </w:rPr>
          <w:t>4.2. Detailed-Level Database Design</w:t>
        </w:r>
        <w:r w:rsidRPr="004F422A" w:rsidR="5A9354E3">
          <w:rPr>
            <w:rStyle w:val="Hyperlink"/>
            <w:noProof/>
          </w:rPr>
          <w:t>........................................................................................................</w:t>
        </w:r>
        <w:r w:rsidRPr="004F422A" w:rsidR="5A9354E3">
          <w:rPr>
            <w:rStyle w:val="Hyperlink"/>
            <w:noProof/>
          </w:rPr>
          <w:t>.</w:t>
        </w:r>
        <w:r w:rsidR="00E03063">
          <w:rPr>
            <w:noProof/>
            <w:webHidden/>
          </w:rPr>
          <w:fldChar w:fldCharType="begin"/>
        </w:r>
        <w:r w:rsidR="00E03063">
          <w:rPr>
            <w:noProof/>
            <w:webHidden/>
          </w:rPr>
          <w:instrText xml:space="preserve"> PAGEREF _Toc368912283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Pr="0061456D" w:rsidR="00E03063" w:rsidP="00217E5D" w:rsidRDefault="0072564B" w14:paraId="67BDD42A" w14:textId="02C950F7">
      <w:pPr>
        <w:pStyle w:val="TOC3"/>
        <w:rPr>
          <w:rFonts w:cs="Times New Roman"/>
        </w:rPr>
      </w:pPr>
      <w:r w:rsidRPr="0061456D">
        <w:t xml:space="preserve">   </w:t>
      </w:r>
      <w:r w:rsidRPr="0061456D" w:rsidR="001C6713">
        <w:t xml:space="preserve">     </w:t>
      </w:r>
      <w:r w:rsidRPr="0061456D">
        <w:t xml:space="preserve"> </w:t>
      </w:r>
      <w:hyperlink w:history="1" w:anchor="_Toc368912284">
        <w:r w:rsidRPr="0061456D" w:rsidR="00E03063">
          <w:rPr>
            <w:rStyle w:val="Hyperlink"/>
            <w:i w:val="0"/>
            <w:iCs w:val="0"/>
            <w:sz w:val="18"/>
            <w:szCs w:val="18"/>
          </w:rPr>
          <w:t>4.2.1. Data Mapping Information</w:t>
        </w:r>
        <w:r w:rsidRPr="0061456D" w:rsidR="00E03063">
          <w:rPr>
            <w:webHidden/>
          </w:rPr>
          <w:tab/>
        </w:r>
        <w:r w:rsidRPr="0061456D" w:rsidR="00E03063">
          <w:rPr>
            <w:webHidden/>
          </w:rPr>
          <w:fldChar w:fldCharType="begin"/>
        </w:r>
        <w:r w:rsidRPr="0061456D" w:rsidR="00E03063">
          <w:rPr>
            <w:webHidden/>
          </w:rPr>
          <w:instrText xml:space="preserve"> PAGEREF _Toc368912284 \h </w:instrText>
        </w:r>
        <w:r w:rsidRPr="0061456D" w:rsidR="00E03063">
          <w:rPr>
            <w:webHidden/>
          </w:rPr>
        </w:r>
        <w:r w:rsidRPr="0061456D" w:rsidR="00E03063">
          <w:rPr>
            <w:webHidden/>
          </w:rPr>
          <w:fldChar w:fldCharType="separate"/>
        </w:r>
        <w:r w:rsidRPr="0061456D" w:rsidR="00E03063">
          <w:rPr>
            <w:webHidden/>
          </w:rPr>
          <w:t>3</w:t>
        </w:r>
        <w:r w:rsidRPr="0061456D" w:rsidR="00E03063">
          <w:rPr>
            <w:webHidden/>
          </w:rPr>
          <w:fldChar w:fldCharType="end"/>
        </w:r>
      </w:hyperlink>
    </w:p>
    <w:p w:rsidR="00E03063" w:rsidP="00E03063" w:rsidRDefault="00DC10B5" w14:paraId="122BA68E" w14:textId="5A5C3720">
      <w:pPr>
        <w:pStyle w:val="TOC2"/>
        <w:tabs>
          <w:tab w:val="right" w:leader="dot" w:pos="8630"/>
        </w:tabs>
        <w:rPr>
          <w:rFonts w:cs="Times New Roman"/>
          <w:smallCaps w:val="0"/>
          <w:noProof/>
          <w:sz w:val="22"/>
          <w:szCs w:val="22"/>
        </w:rPr>
      </w:pPr>
      <w:hyperlink w:history="1" w:anchor="_Toc368912286">
        <w:r w:rsidRPr="004F422A" w:rsidR="00E03063">
          <w:rPr>
            <w:rStyle w:val="Hyperlink"/>
            <w:noProof/>
          </w:rPr>
          <w:t>4.3.</w:t>
        </w:r>
        <w:r w:rsidR="00445A06">
          <w:rPr>
            <w:rStyle w:val="Hyperlink"/>
            <w:noProof/>
          </w:rPr>
          <w:t>Business Process workflow</w:t>
        </w:r>
        <w:r w:rsidR="00E03063">
          <w:rPr>
            <w:noProof/>
            <w:webHidden/>
          </w:rPr>
          <w:tab/>
        </w:r>
        <w:r w:rsidR="00E03063">
          <w:rPr>
            <w:noProof/>
            <w:webHidden/>
          </w:rPr>
          <w:fldChar w:fldCharType="begin"/>
        </w:r>
        <w:r w:rsidR="00E03063">
          <w:rPr>
            <w:noProof/>
            <w:webHidden/>
          </w:rPr>
          <w:instrText xml:space="preserve"> PAGEREF _Toc368912286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6AB7F3D1" w:rsidRDefault="00DC10B5" w14:paraId="2FA140AC" w14:textId="47908192">
      <w:pPr>
        <w:pStyle w:val="TOC2"/>
        <w:tabs>
          <w:tab w:val="right" w:leader="dot" w:pos="8630"/>
        </w:tabs>
        <w:rPr>
          <w:rFonts w:cs="Times New Roman"/>
          <w:caps w:val="0"/>
          <w:smallCaps w:val="0"/>
          <w:noProof/>
          <w:sz w:val="22"/>
          <w:szCs w:val="22"/>
        </w:rPr>
      </w:pPr>
      <w:hyperlink w:history="1" w:anchor="_Toc368912287">
        <w:r w:rsidRPr="004F422A" w:rsidR="00E03063">
          <w:rPr>
            <w:rStyle w:val="Hyperlink"/>
            <w:noProof/>
          </w:rPr>
          <w:t xml:space="preserve">4.4. </w:t>
        </w:r>
        <w:r w:rsidR="00445A06">
          <w:rPr>
            <w:rStyle w:val="Hyperlink"/>
            <w:noProof/>
          </w:rPr>
          <w:t>Variables</w:t>
        </w:r>
        <w:r w:rsidR="245CA38B">
          <w:rPr>
            <w:rStyle w:val="Hyperlink"/>
            <w:noProof/>
          </w:rPr>
          <w:t>.............................................................................................................................................</w:t>
        </w:r>
        <w:r w:rsidR="245CA38B">
          <w:rPr>
            <w:rStyle w:val="Hyperlink"/>
            <w:noProof/>
          </w:rPr>
          <w:t>.</w:t>
        </w:r>
        <w:r w:rsidR="25C1E1B4">
          <w:rPr>
            <w:rStyle w:val="Hyperlink"/>
            <w:noProof/>
          </w:rPr>
          <w:t>......</w:t>
        </w:r>
        <w:r w:rsidR="25C1E1B4">
          <w:rPr>
            <w:rStyle w:val="Hyperlink"/>
            <w:noProof/>
          </w:rPr>
          <w:t>.</w:t>
        </w:r>
        <w:r w:rsidR="00E03063">
          <w:rPr>
            <w:noProof/>
            <w:webHidden/>
          </w:rPr>
          <w:fldChar w:fldCharType="begin"/>
        </w:r>
        <w:r w:rsidR="00E03063">
          <w:rPr>
            <w:noProof/>
            <w:webHidden/>
          </w:rPr>
          <w:instrText xml:space="preserve"> PAGEREF _Toc368912287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61456D" w:rsidP="0061456D" w:rsidRDefault="00DC10B5" w14:paraId="2F933AE0" w14:textId="24F2AED2">
      <w:pPr>
        <w:pStyle w:val="TOC2"/>
        <w:tabs>
          <w:tab w:val="right" w:leader="dot" w:pos="8630"/>
        </w:tabs>
        <w:rPr>
          <w:rFonts w:cs="Times New Roman"/>
          <w:smallCaps w:val="0"/>
          <w:noProof/>
          <w:sz w:val="22"/>
          <w:szCs w:val="22"/>
        </w:rPr>
      </w:pPr>
      <w:hyperlink w:history="1" w:anchor="_Toc368912287">
        <w:r w:rsidRPr="004F422A" w:rsidR="0061456D">
          <w:rPr>
            <w:rStyle w:val="Hyperlink"/>
            <w:noProof/>
          </w:rPr>
          <w:t>4.</w:t>
        </w:r>
        <w:r w:rsidR="0061456D">
          <w:rPr>
            <w:rStyle w:val="Hyperlink"/>
            <w:noProof/>
          </w:rPr>
          <w:t>5. Business Logic</w:t>
        </w:r>
        <w:r w:rsidR="0061456D">
          <w:rPr>
            <w:noProof/>
            <w:webHidden/>
          </w:rPr>
          <w:tab/>
        </w:r>
        <w:r w:rsidR="0061456D">
          <w:rPr>
            <w:noProof/>
            <w:webHidden/>
          </w:rPr>
          <w:fldChar w:fldCharType="begin"/>
        </w:r>
        <w:r w:rsidR="0061456D">
          <w:rPr>
            <w:noProof/>
            <w:webHidden/>
          </w:rPr>
          <w:instrText xml:space="preserve"> PAGEREF _Toc368912287 \h </w:instrText>
        </w:r>
        <w:r w:rsidR="0061456D">
          <w:rPr>
            <w:noProof/>
            <w:webHidden/>
          </w:rPr>
        </w:r>
        <w:r w:rsidR="0061456D">
          <w:rPr>
            <w:noProof/>
            <w:webHidden/>
          </w:rPr>
          <w:fldChar w:fldCharType="separate"/>
        </w:r>
        <w:r w:rsidR="0061456D">
          <w:rPr>
            <w:noProof/>
            <w:webHidden/>
          </w:rPr>
          <w:t>3</w:t>
        </w:r>
        <w:r w:rsidR="0061456D">
          <w:rPr>
            <w:noProof/>
            <w:webHidden/>
          </w:rPr>
          <w:fldChar w:fldCharType="end"/>
        </w:r>
      </w:hyperlink>
    </w:p>
    <w:p w:rsidR="0061456D" w:rsidP="6AB7F3D1" w:rsidRDefault="00DC10B5" w14:paraId="3EF9171A" w14:textId="458973A6">
      <w:pPr>
        <w:pStyle w:val="TOC2"/>
        <w:tabs>
          <w:tab w:val="right" w:leader="dot" w:pos="8630"/>
        </w:tabs>
        <w:rPr>
          <w:rFonts w:cs="Times New Roman"/>
          <w:caps w:val="0"/>
          <w:smallCaps w:val="0"/>
          <w:noProof/>
          <w:sz w:val="22"/>
          <w:szCs w:val="22"/>
        </w:rPr>
      </w:pPr>
      <w:hyperlink w:history="1" w:anchor="_Toc368912282">
        <w:r w:rsidRPr="004F422A" w:rsidR="0061456D">
          <w:rPr>
            <w:rStyle w:val="Hyperlink"/>
            <w:noProof/>
          </w:rPr>
          <w:t>4.</w:t>
        </w:r>
        <w:r w:rsidR="0061456D">
          <w:rPr>
            <w:rStyle w:val="Hyperlink"/>
            <w:noProof/>
          </w:rPr>
          <w:t>6.Data Migration</w:t>
        </w:r>
        <w:r w:rsidR="1B7C50BE">
          <w:rPr>
            <w:rStyle w:val="Hyperlink"/>
            <w:noProof/>
          </w:rPr>
          <w:t>................................................................................................................................</w:t>
        </w:r>
        <w:r w:rsidR="1B7C50BE">
          <w:rPr>
            <w:rStyle w:val="Hyperlink"/>
            <w:noProof/>
          </w:rPr>
          <w:t>..</w:t>
        </w:r>
        <w:r w:rsidR="1B7C50BE">
          <w:rPr>
            <w:rStyle w:val="Hyperlink"/>
            <w:noProof/>
          </w:rPr>
          <w:t>.</w:t>
        </w:r>
        <w:r w:rsidR="0061456D">
          <w:rPr>
            <w:noProof/>
            <w:webHidden/>
          </w:rPr>
          <w:fldChar w:fldCharType="begin"/>
        </w:r>
        <w:r w:rsidR="0061456D">
          <w:rPr>
            <w:noProof/>
            <w:webHidden/>
          </w:rPr>
          <w:instrText xml:space="preserve"> PAGEREF _Toc368912282 \h </w:instrText>
        </w:r>
        <w:r w:rsidR="0061456D">
          <w:rPr>
            <w:noProof/>
            <w:webHidden/>
          </w:rPr>
        </w:r>
        <w:r w:rsidR="0061456D">
          <w:rPr>
            <w:noProof/>
            <w:webHidden/>
          </w:rPr>
          <w:fldChar w:fldCharType="separate"/>
        </w:r>
        <w:r w:rsidR="0061456D">
          <w:rPr>
            <w:noProof/>
            <w:webHidden/>
          </w:rPr>
          <w:t>3</w:t>
        </w:r>
        <w:r w:rsidR="0061456D">
          <w:rPr>
            <w:noProof/>
            <w:webHidden/>
          </w:rPr>
          <w:fldChar w:fldCharType="end"/>
        </w:r>
      </w:hyperlink>
    </w:p>
    <w:p w:rsidR="0061456D" w:rsidP="0061456D" w:rsidRDefault="00DC10B5" w14:paraId="7C9C7B53" w14:textId="54B23B69">
      <w:pPr>
        <w:pStyle w:val="TOC2"/>
        <w:tabs>
          <w:tab w:val="right" w:leader="dot" w:pos="8630"/>
        </w:tabs>
        <w:rPr>
          <w:noProof/>
        </w:rPr>
      </w:pPr>
      <w:hyperlink w:history="1" w:anchor="_Toc368912283">
        <w:r w:rsidR="0061456D">
          <w:rPr>
            <w:rStyle w:val="Hyperlink"/>
            <w:noProof/>
          </w:rPr>
          <w:t xml:space="preserve">        4.6.1 Architectural Reprsentation</w:t>
        </w:r>
        <w:r>
          <w:tab/>
        </w:r>
        <w:r w:rsidR="0061456D">
          <w:rPr>
            <w:noProof/>
            <w:webHidden/>
          </w:rPr>
          <w:fldChar w:fldCharType="begin"/>
        </w:r>
        <w:r w:rsidR="0061456D">
          <w:rPr>
            <w:noProof/>
            <w:webHidden/>
          </w:rPr>
          <w:instrText xml:space="preserve"> PAGEREF _Toc368912283 \h </w:instrText>
        </w:r>
        <w:r w:rsidR="0061456D">
          <w:rPr>
            <w:noProof/>
            <w:webHidden/>
          </w:rPr>
        </w:r>
        <w:r w:rsidR="0061456D">
          <w:rPr>
            <w:noProof/>
            <w:webHidden/>
          </w:rPr>
          <w:fldChar w:fldCharType="separate"/>
        </w:r>
        <w:r w:rsidR="0061456D">
          <w:rPr>
            <w:noProof/>
            <w:webHidden/>
          </w:rPr>
          <w:t>3</w:t>
        </w:r>
        <w:r w:rsidR="0061456D">
          <w:rPr>
            <w:noProof/>
            <w:webHidden/>
          </w:rPr>
          <w:fldChar w:fldCharType="end"/>
        </w:r>
      </w:hyperlink>
    </w:p>
    <w:p w:rsidRPr="0061456D" w:rsidR="0061456D" w:rsidP="0061456D" w:rsidRDefault="0061456D" w14:paraId="367A8176" w14:textId="74604A41">
      <w:pPr>
        <w:pStyle w:val="TOC2"/>
        <w:tabs>
          <w:tab w:val="right" w:leader="dot" w:pos="8630"/>
        </w:tabs>
        <w:rPr>
          <w:rFonts w:cs="Times New Roman"/>
          <w:smallCaps w:val="0"/>
          <w:noProof/>
          <w:sz w:val="22"/>
          <w:szCs w:val="22"/>
        </w:rPr>
      </w:pPr>
      <w:r>
        <w:rPr>
          <w:noProof/>
        </w:rPr>
        <w:t xml:space="preserve">         </w:t>
      </w:r>
      <w:hyperlink w:history="1" w:anchor="_Toc368912284">
        <w:r w:rsidRPr="004F422A">
          <w:rPr>
            <w:rStyle w:val="Hyperlink"/>
            <w:noProof/>
          </w:rPr>
          <w:t>4.</w:t>
        </w:r>
        <w:r>
          <w:rPr>
            <w:rStyle w:val="Hyperlink"/>
            <w:noProof/>
          </w:rPr>
          <w:t>6.2 Architectural Goals And Constraints</w:t>
        </w:r>
        <w:r>
          <w:rPr>
            <w:noProof/>
            <w:webHidden/>
          </w:rPr>
          <w:tab/>
        </w:r>
        <w:r>
          <w:rPr>
            <w:noProof/>
            <w:webHidden/>
          </w:rPr>
          <w:fldChar w:fldCharType="begin"/>
        </w:r>
        <w:r>
          <w:rPr>
            <w:noProof/>
            <w:webHidden/>
          </w:rPr>
          <w:instrText xml:space="preserve"> PAGEREF _Toc368912284 \h </w:instrText>
        </w:r>
        <w:r>
          <w:rPr>
            <w:noProof/>
            <w:webHidden/>
          </w:rPr>
        </w:r>
        <w:r>
          <w:rPr>
            <w:noProof/>
            <w:webHidden/>
          </w:rPr>
          <w:fldChar w:fldCharType="separate"/>
        </w:r>
        <w:r>
          <w:rPr>
            <w:noProof/>
            <w:webHidden/>
          </w:rPr>
          <w:t>3</w:t>
        </w:r>
        <w:r>
          <w:rPr>
            <w:noProof/>
            <w:webHidden/>
          </w:rPr>
          <w:fldChar w:fldCharType="end"/>
        </w:r>
      </w:hyperlink>
    </w:p>
    <w:p w:rsidR="00E03063" w:rsidP="0061456D" w:rsidRDefault="00DC10B5" w14:paraId="298F5C65" w14:textId="6141DAFA">
      <w:pPr>
        <w:pStyle w:val="TOC1"/>
        <w:tabs>
          <w:tab w:val="right" w:leader="dot" w:pos="8630"/>
        </w:tabs>
        <w:rPr>
          <w:rFonts w:cs="Times New Roman"/>
          <w:b w:val="0"/>
          <w:bCs w:val="0"/>
          <w:caps w:val="0"/>
          <w:noProof/>
          <w:sz w:val="22"/>
          <w:szCs w:val="22"/>
        </w:rPr>
      </w:pPr>
      <w:hyperlink w:history="1" w:anchor="_Toc368912300">
        <w:r w:rsidRPr="004F422A" w:rsidR="00E03063">
          <w:rPr>
            <w:rStyle w:val="Hyperlink"/>
            <w:noProof/>
          </w:rPr>
          <w:t>5. Environment Description</w:t>
        </w:r>
        <w:r w:rsidR="00E03063">
          <w:rPr>
            <w:noProof/>
            <w:webHidden/>
          </w:rPr>
          <w:tab/>
        </w:r>
        <w:r w:rsidR="00E03063">
          <w:rPr>
            <w:noProof/>
            <w:webHidden/>
          </w:rPr>
          <w:fldChar w:fldCharType="begin"/>
        </w:r>
        <w:r w:rsidR="00E03063">
          <w:rPr>
            <w:noProof/>
            <w:webHidden/>
          </w:rPr>
          <w:instrText xml:space="preserve"> PAGEREF _Toc368912300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7BD86AED" w14:textId="42E2FD8D">
      <w:pPr>
        <w:pStyle w:val="TOC2"/>
        <w:tabs>
          <w:tab w:val="right" w:leader="dot" w:pos="8630"/>
        </w:tabs>
        <w:rPr>
          <w:rFonts w:cs="Times New Roman"/>
          <w:smallCaps w:val="0"/>
          <w:noProof/>
          <w:sz w:val="22"/>
          <w:szCs w:val="22"/>
        </w:rPr>
      </w:pPr>
      <w:hyperlink w:history="1" w:anchor="_Toc368912301">
        <w:r w:rsidRPr="004F422A" w:rsidR="00E03063">
          <w:rPr>
            <w:rStyle w:val="Hyperlink"/>
            <w:noProof/>
          </w:rPr>
          <w:t xml:space="preserve">5.1. </w:t>
        </w:r>
        <w:r w:rsidR="00445A06">
          <w:rPr>
            <w:rStyle w:val="Hyperlink"/>
            <w:noProof/>
          </w:rPr>
          <w:t xml:space="preserve">Language </w:t>
        </w:r>
        <w:r w:rsidRPr="004F422A" w:rsidR="00E03063">
          <w:rPr>
            <w:rStyle w:val="Hyperlink"/>
            <w:noProof/>
          </w:rPr>
          <w:t>Support</w:t>
        </w:r>
        <w:r w:rsidR="00E03063">
          <w:rPr>
            <w:noProof/>
            <w:webHidden/>
          </w:rPr>
          <w:tab/>
        </w:r>
        <w:r w:rsidR="00E03063">
          <w:rPr>
            <w:noProof/>
            <w:webHidden/>
          </w:rPr>
          <w:fldChar w:fldCharType="begin"/>
        </w:r>
        <w:r w:rsidR="00E03063">
          <w:rPr>
            <w:noProof/>
            <w:webHidden/>
          </w:rPr>
          <w:instrText xml:space="preserve"> PAGEREF _Toc368912301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388AF6F1" w14:textId="21CC8949">
      <w:pPr>
        <w:pStyle w:val="TOC2"/>
        <w:tabs>
          <w:tab w:val="right" w:leader="dot" w:pos="8630"/>
        </w:tabs>
        <w:rPr>
          <w:rFonts w:cs="Times New Roman"/>
          <w:smallCaps w:val="0"/>
          <w:noProof/>
          <w:sz w:val="22"/>
          <w:szCs w:val="22"/>
        </w:rPr>
      </w:pPr>
      <w:hyperlink w:history="1" w:anchor="_Toc368912302">
        <w:r w:rsidRPr="004F422A" w:rsidR="00E03063">
          <w:rPr>
            <w:rStyle w:val="Hyperlink"/>
            <w:noProof/>
          </w:rPr>
          <w:t>5.2.</w:t>
        </w:r>
        <w:r w:rsidRPr="00445A06" w:rsidR="00445A06">
          <w:t xml:space="preserve"> </w:t>
        </w:r>
        <w:r w:rsidRPr="00445A06" w:rsidR="00445A06">
          <w:rPr>
            <w:rStyle w:val="Hyperlink"/>
            <w:noProof/>
          </w:rPr>
          <w:t>Deployment Considerations</w:t>
        </w:r>
        <w:r w:rsidR="00E03063">
          <w:rPr>
            <w:noProof/>
            <w:webHidden/>
          </w:rPr>
          <w:tab/>
        </w:r>
        <w:r w:rsidR="00E03063">
          <w:rPr>
            <w:noProof/>
            <w:webHidden/>
          </w:rPr>
          <w:fldChar w:fldCharType="begin"/>
        </w:r>
        <w:r w:rsidR="00E03063">
          <w:rPr>
            <w:noProof/>
            <w:webHidden/>
          </w:rPr>
          <w:instrText xml:space="preserve"> PAGEREF _Toc368912302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4630444E" w14:textId="367002F3">
      <w:pPr>
        <w:pStyle w:val="TOC2"/>
        <w:tabs>
          <w:tab w:val="right" w:leader="dot" w:pos="8630"/>
        </w:tabs>
        <w:rPr>
          <w:rFonts w:cs="Times New Roman"/>
          <w:smallCaps w:val="0"/>
          <w:noProof/>
          <w:sz w:val="22"/>
          <w:szCs w:val="22"/>
        </w:rPr>
      </w:pPr>
      <w:hyperlink w:history="1" w:anchor="_Toc368912303">
        <w:r w:rsidRPr="004F422A" w:rsidR="00E03063">
          <w:rPr>
            <w:rStyle w:val="Hyperlink"/>
            <w:noProof/>
          </w:rPr>
          <w:t>5.3.</w:t>
        </w:r>
        <w:r w:rsidR="00445A06">
          <w:rPr>
            <w:rStyle w:val="Hyperlink"/>
            <w:noProof/>
          </w:rPr>
          <w:t xml:space="preserve"> </w:t>
        </w:r>
        <w:r w:rsidRPr="00445A06" w:rsidR="00445A06">
          <w:rPr>
            <w:rStyle w:val="Hyperlink"/>
            <w:noProof/>
          </w:rPr>
          <w:t>Integration Requirements</w:t>
        </w:r>
        <w:r w:rsidR="00E03063">
          <w:rPr>
            <w:noProof/>
            <w:webHidden/>
          </w:rPr>
          <w:tab/>
        </w:r>
        <w:r w:rsidR="00E03063">
          <w:rPr>
            <w:noProof/>
            <w:webHidden/>
          </w:rPr>
          <w:fldChar w:fldCharType="begin"/>
        </w:r>
        <w:r w:rsidR="00E03063">
          <w:rPr>
            <w:noProof/>
            <w:webHidden/>
          </w:rPr>
          <w:instrText xml:space="preserve"> PAGEREF _Toc368912303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E03063" w:rsidRDefault="00DC10B5" w14:paraId="44B94C7C" w14:textId="2258B81E">
      <w:pPr>
        <w:pStyle w:val="TOC2"/>
        <w:tabs>
          <w:tab w:val="right" w:leader="dot" w:pos="8630"/>
        </w:tabs>
        <w:rPr>
          <w:rFonts w:cs="Times New Roman"/>
          <w:smallCaps w:val="0"/>
          <w:noProof/>
          <w:sz w:val="22"/>
          <w:szCs w:val="22"/>
        </w:rPr>
      </w:pPr>
      <w:hyperlink w:history="1" w:anchor="_Toc368912304">
        <w:r w:rsidRPr="004F422A" w:rsidR="00E03063">
          <w:rPr>
            <w:rStyle w:val="Hyperlink"/>
            <w:noProof/>
          </w:rPr>
          <w:t xml:space="preserve">5.4. </w:t>
        </w:r>
        <w:r w:rsidRPr="00445A06" w:rsidR="00445A06">
          <w:rPr>
            <w:rStyle w:val="Hyperlink"/>
            <w:noProof/>
          </w:rPr>
          <w:t>Network</w:t>
        </w:r>
        <w:r w:rsidR="00E03063">
          <w:rPr>
            <w:noProof/>
            <w:webHidden/>
          </w:rPr>
          <w:tab/>
        </w:r>
        <w:r w:rsidR="00E03063">
          <w:rPr>
            <w:noProof/>
            <w:webHidden/>
          </w:rPr>
          <w:fldChar w:fldCharType="begin"/>
        </w:r>
        <w:r w:rsidR="00E03063">
          <w:rPr>
            <w:noProof/>
            <w:webHidden/>
          </w:rPr>
          <w:instrText xml:space="preserve"> PAGEREF _Toc368912304 \h </w:instrText>
        </w:r>
        <w:r w:rsidR="00E03063">
          <w:rPr>
            <w:noProof/>
            <w:webHidden/>
          </w:rPr>
        </w:r>
        <w:r w:rsidR="00E03063">
          <w:rPr>
            <w:noProof/>
            <w:webHidden/>
          </w:rPr>
          <w:fldChar w:fldCharType="separate"/>
        </w:r>
        <w:r w:rsidR="00E03063">
          <w:rPr>
            <w:noProof/>
            <w:webHidden/>
          </w:rPr>
          <w:t>3</w:t>
        </w:r>
        <w:r w:rsidR="00E03063">
          <w:rPr>
            <w:noProof/>
            <w:webHidden/>
          </w:rPr>
          <w:fldChar w:fldCharType="end"/>
        </w:r>
      </w:hyperlink>
    </w:p>
    <w:p w:rsidR="00E03063" w:rsidP="00217E5D" w:rsidRDefault="00AB77CA" w14:paraId="13B81D52" w14:textId="5D998F6E">
      <w:pPr>
        <w:pStyle w:val="TOC3"/>
        <w:rPr>
          <w:rFonts w:cs="Times New Roman"/>
          <w:sz w:val="22"/>
          <w:szCs w:val="22"/>
        </w:rPr>
      </w:pPr>
      <w:r>
        <w:t xml:space="preserve">    </w:t>
      </w:r>
      <w:hyperlink w:history="1" w:anchor="_Toc368912305">
        <w:r w:rsidRPr="004F422A" w:rsidR="00E03063">
          <w:rPr>
            <w:rStyle w:val="Hyperlink"/>
          </w:rPr>
          <w:t>5.</w:t>
        </w:r>
        <w:r>
          <w:rPr>
            <w:rStyle w:val="Hyperlink"/>
          </w:rPr>
          <w:t>5</w:t>
        </w:r>
        <w:r w:rsidRPr="004F422A" w:rsidR="00E03063">
          <w:rPr>
            <w:rStyle w:val="Hyperlink"/>
          </w:rPr>
          <w:t>.</w:t>
        </w:r>
        <w:r>
          <w:rPr>
            <w:rStyle w:val="Hyperlink"/>
          </w:rPr>
          <w:t xml:space="preserve"> Operating System</w:t>
        </w:r>
        <w:r w:rsidR="00E03063">
          <w:rPr>
            <w:webHidden/>
          </w:rPr>
          <w:tab/>
        </w:r>
        <w:r w:rsidR="00E03063">
          <w:rPr>
            <w:webHidden/>
          </w:rPr>
          <w:fldChar w:fldCharType="begin"/>
        </w:r>
        <w:r w:rsidR="00E03063">
          <w:rPr>
            <w:webHidden/>
          </w:rPr>
          <w:instrText xml:space="preserve"> PAGEREF _Toc368912305 \h </w:instrText>
        </w:r>
        <w:r w:rsidR="00E03063">
          <w:rPr>
            <w:webHidden/>
          </w:rPr>
        </w:r>
        <w:r w:rsidR="00E03063">
          <w:rPr>
            <w:webHidden/>
          </w:rPr>
          <w:fldChar w:fldCharType="separate"/>
        </w:r>
        <w:r w:rsidR="00E03063">
          <w:rPr>
            <w:webHidden/>
          </w:rPr>
          <w:t>3</w:t>
        </w:r>
        <w:r w:rsidR="00E03063">
          <w:rPr>
            <w:webHidden/>
          </w:rPr>
          <w:fldChar w:fldCharType="end"/>
        </w:r>
      </w:hyperlink>
    </w:p>
    <w:p w:rsidRPr="00873D45" w:rsidR="00D30CDD" w:rsidP="00CB5D8A" w:rsidRDefault="00653A0C" w14:paraId="76A9CFA0" w14:textId="77777777">
      <w:pPr>
        <w:rPr>
          <w:sz w:val="24"/>
          <w:szCs w:val="24"/>
        </w:rPr>
      </w:pPr>
      <w:r w:rsidRPr="00873D45">
        <w:rPr>
          <w:sz w:val="24"/>
          <w:szCs w:val="24"/>
        </w:rPr>
        <w:br w:type="page"/>
      </w:r>
      <w:bookmarkStart w:name="_Toc368912248" w:id="6"/>
    </w:p>
    <w:p w:rsidR="00D30CDD" w:rsidP="00CB5D8A" w:rsidRDefault="00D30CDD" w14:paraId="6BA8C544" w14:textId="77777777"/>
    <w:p w:rsidRPr="00C5557E" w:rsidR="009B0A63" w:rsidP="00E03063" w:rsidRDefault="009B0A63" w14:paraId="60A9108D" w14:textId="6311E025">
      <w:pPr>
        <w:pStyle w:val="ListParagraph"/>
        <w:numPr>
          <w:ilvl w:val="0"/>
          <w:numId w:val="33"/>
        </w:numPr>
        <w:rPr>
          <w:b/>
          <w:bCs/>
          <w:sz w:val="26"/>
          <w:szCs w:val="26"/>
        </w:rPr>
      </w:pPr>
      <w:r w:rsidRPr="00C5557E">
        <w:rPr>
          <w:b/>
          <w:bCs/>
          <w:sz w:val="26"/>
          <w:szCs w:val="26"/>
        </w:rPr>
        <w:t>Introduction</w:t>
      </w:r>
      <w:bookmarkEnd w:id="5"/>
      <w:bookmarkEnd w:id="6"/>
    </w:p>
    <w:p w:rsidRPr="00C5557E" w:rsidR="00383D52" w:rsidP="00CB5D8A" w:rsidRDefault="00383D52" w14:paraId="51820161" w14:textId="77777777">
      <w:pPr>
        <w:rPr>
          <w:b/>
          <w:bCs/>
          <w:sz w:val="26"/>
          <w:szCs w:val="26"/>
        </w:rPr>
      </w:pPr>
    </w:p>
    <w:p w:rsidRPr="002D4C23" w:rsidR="00AA3069" w:rsidP="002D4C23" w:rsidRDefault="007E3C22" w14:paraId="04F1BB09" w14:textId="45D6CFD7">
      <w:pPr>
        <w:pStyle w:val="BodyText"/>
        <w:tabs>
          <w:tab w:val="left" w:pos="14028"/>
        </w:tabs>
        <w:ind w:left="360"/>
        <w:jc w:val="both"/>
        <w:rPr>
          <w:color w:val="000000" w:themeColor="text1"/>
          <w:sz w:val="24"/>
          <w:szCs w:val="24"/>
        </w:rPr>
      </w:pPr>
      <w:r>
        <w:rPr>
          <w:color w:val="424242"/>
          <w:sz w:val="24"/>
          <w:szCs w:val="24"/>
        </w:rPr>
        <w:t xml:space="preserve">          </w:t>
      </w:r>
      <w:r w:rsidRPr="002D4C23" w:rsidR="00AA3069">
        <w:rPr>
          <w:color w:val="000000" w:themeColor="text1"/>
          <w:sz w:val="24"/>
          <w:szCs w:val="24"/>
        </w:rPr>
        <w:t>A switch operates on the data link layer / layer 2 of the OSI model. In a local area network (LAN) using Ethernet, a switch determines where to send each incoming message frame by looking at the physical device address (or MAC address). Switches maintain tables that match each MAC address, to the port where that MAC address station is connected. If a frame arrives at a port and the destination MAC address is unknown to the switch infrastructure, then it is flooded to all ports in the switching domain.</w:t>
      </w:r>
    </w:p>
    <w:p w:rsidRPr="002D4C23" w:rsidR="00AA3069" w:rsidP="002D4C23" w:rsidRDefault="002D4C23" w14:paraId="63B39D54" w14:textId="7018BE12">
      <w:pPr>
        <w:pStyle w:val="BodyText"/>
        <w:tabs>
          <w:tab w:val="left" w:pos="14028"/>
        </w:tabs>
        <w:ind w:left="432"/>
        <w:jc w:val="both"/>
        <w:rPr>
          <w:color w:val="000000" w:themeColor="text1"/>
          <w:sz w:val="24"/>
          <w:szCs w:val="24"/>
        </w:rPr>
      </w:pPr>
      <w:r>
        <w:rPr>
          <w:color w:val="000000" w:themeColor="text1"/>
          <w:sz w:val="24"/>
          <w:szCs w:val="24"/>
        </w:rPr>
        <w:tab/>
      </w:r>
      <w:r>
        <w:rPr>
          <w:color w:val="000000" w:themeColor="text1"/>
          <w:sz w:val="24"/>
          <w:szCs w:val="24"/>
        </w:rPr>
        <w:t xml:space="preserve">          </w:t>
      </w:r>
      <w:r w:rsidRPr="002D4C23" w:rsidR="48DDE1F7">
        <w:rPr>
          <w:color w:val="000000" w:themeColor="text1"/>
          <w:sz w:val="24"/>
          <w:szCs w:val="24"/>
        </w:rPr>
        <w:t xml:space="preserve"> </w:t>
      </w:r>
      <w:r w:rsidRPr="002D4C23" w:rsidR="3605E41D">
        <w:rPr>
          <w:color w:val="000000" w:themeColor="text1"/>
          <w:sz w:val="24"/>
          <w:szCs w:val="24"/>
        </w:rPr>
        <w:t>Our simulator will implement the switch functionality. The switch will have 4 ports, where each port can be enabled or disabled based on the requirement through the command line interface. Once the port is allocated to a process, the respective port can send or receive the frames. Switch, upon receiving a frame from a port, based on the destination MAC address in the frame header, it will look up the MAC address table, and send the frame to the destined port. If the destination MAC address is not available in the MAC</w:t>
      </w:r>
      <w:r>
        <w:rPr>
          <w:color w:val="000000" w:themeColor="text1"/>
          <w:sz w:val="24"/>
          <w:szCs w:val="24"/>
        </w:rPr>
        <w:t xml:space="preserve"> </w:t>
      </w:r>
      <w:r w:rsidRPr="002D4C23" w:rsidR="68262BCB">
        <w:rPr>
          <w:color w:val="000000" w:themeColor="text1"/>
          <w:sz w:val="24"/>
          <w:szCs w:val="24"/>
        </w:rPr>
        <w:t xml:space="preserve">it will flood all the stations with the </w:t>
      </w:r>
      <w:r w:rsidRPr="002D4C23" w:rsidR="056914CA">
        <w:rPr>
          <w:color w:val="000000" w:themeColor="text1"/>
          <w:sz w:val="24"/>
          <w:szCs w:val="24"/>
        </w:rPr>
        <w:t>frames</w:t>
      </w:r>
      <w:r w:rsidRPr="002D4C23" w:rsidR="48DDE1F7">
        <w:rPr>
          <w:color w:val="000000" w:themeColor="text1"/>
          <w:sz w:val="24"/>
          <w:szCs w:val="24"/>
        </w:rPr>
        <w:t>.</w:t>
      </w:r>
    </w:p>
    <w:p w:rsidRPr="00432936" w:rsidR="00432936" w:rsidP="00AA3069" w:rsidRDefault="00432936" w14:paraId="0383476F" w14:textId="457513F0">
      <w:pPr>
        <w:pStyle w:val="BodyText"/>
        <w:tabs>
          <w:tab w:val="left" w:pos="14028"/>
        </w:tabs>
        <w:rPr>
          <w:color w:val="424242"/>
          <w:sz w:val="24"/>
          <w:szCs w:val="24"/>
        </w:rPr>
      </w:pPr>
      <w:r>
        <w:rPr>
          <w:color w:val="424242"/>
          <w:sz w:val="24"/>
          <w:szCs w:val="24"/>
        </w:rPr>
        <w:tab/>
      </w:r>
    </w:p>
    <w:p w:rsidRPr="00C5557E" w:rsidR="009B0A63" w:rsidP="009B0A63" w:rsidRDefault="40C0EC57" w14:paraId="5E581496" w14:textId="77777777">
      <w:pPr>
        <w:pStyle w:val="Heading2"/>
        <w:rPr>
          <w:rFonts w:ascii="Times New Roman" w:hAnsi="Times New Roman" w:cs="Times New Roman"/>
          <w:sz w:val="26"/>
          <w:szCs w:val="26"/>
        </w:rPr>
      </w:pPr>
      <w:bookmarkStart w:name="_Toc207768239" w:id="7"/>
      <w:bookmarkStart w:name="_Toc368912249" w:id="8"/>
      <w:r w:rsidRPr="00C5557E">
        <w:rPr>
          <w:rFonts w:ascii="Times New Roman" w:hAnsi="Times New Roman" w:cs="Times New Roman"/>
          <w:sz w:val="26"/>
          <w:szCs w:val="26"/>
        </w:rPr>
        <w:t>Intended Audience</w:t>
      </w:r>
      <w:bookmarkEnd w:id="7"/>
      <w:bookmarkEnd w:id="8"/>
    </w:p>
    <w:p w:rsidR="6F232D58" w:rsidP="00920954" w:rsidRDefault="6F232D58" w14:paraId="45206E2A" w14:textId="31FE73D8">
      <w:pPr>
        <w:jc w:val="both"/>
      </w:pPr>
      <w:r>
        <w:t xml:space="preserve">                    </w:t>
      </w:r>
      <w:r w:rsidRPr="4D8C74F4">
        <w:rPr>
          <w:sz w:val="24"/>
          <w:szCs w:val="24"/>
        </w:rPr>
        <w:t>This application is intended to be read by the Client</w:t>
      </w:r>
      <w:r w:rsidRPr="4D8C74F4" w:rsidR="00A265D0">
        <w:rPr>
          <w:sz w:val="24"/>
          <w:szCs w:val="24"/>
        </w:rPr>
        <w:t>.</w:t>
      </w:r>
    </w:p>
    <w:p w:rsidRPr="003602B9" w:rsidR="009B0A63" w:rsidP="00920954" w:rsidRDefault="009B0A63" w14:paraId="5B655F97" w14:textId="77777777">
      <w:pPr>
        <w:ind w:left="576"/>
        <w:jc w:val="both"/>
        <w:rPr>
          <w:rFonts w:ascii="Arial" w:hAnsi="Arial" w:cs="Arial"/>
        </w:rPr>
      </w:pPr>
    </w:p>
    <w:p w:rsidRPr="00C5557E" w:rsidR="009B0A63" w:rsidP="00920954" w:rsidRDefault="40C0EC57" w14:paraId="35D9ADF5" w14:textId="77777777">
      <w:pPr>
        <w:pStyle w:val="Heading2"/>
        <w:jc w:val="both"/>
        <w:rPr>
          <w:rFonts w:ascii="Times New Roman" w:hAnsi="Times New Roman" w:cs="Times New Roman"/>
          <w:sz w:val="26"/>
          <w:szCs w:val="26"/>
        </w:rPr>
      </w:pPr>
      <w:bookmarkStart w:name="_Toc207768241" w:id="9"/>
      <w:bookmarkStart w:name="_Toc368912251" w:id="10"/>
      <w:r w:rsidRPr="00C5557E">
        <w:rPr>
          <w:rFonts w:ascii="Times New Roman" w:hAnsi="Times New Roman" w:cs="Times New Roman"/>
          <w:sz w:val="26"/>
          <w:szCs w:val="26"/>
        </w:rPr>
        <w:t>Project Purpose</w:t>
      </w:r>
      <w:bookmarkEnd w:id="9"/>
      <w:bookmarkEnd w:id="10"/>
    </w:p>
    <w:p w:rsidRPr="00DA48AA" w:rsidR="00952E6F" w:rsidP="002D4C23" w:rsidRDefault="68262BCB" w14:paraId="66CBB9AA" w14:textId="4CCD2471">
      <w:pPr>
        <w:pStyle w:val="NormalWeb"/>
        <w:spacing w:before="0" w:beforeAutospacing="0" w:after="0" w:afterAutospacing="0"/>
        <w:ind w:left="432" w:firstLine="528"/>
        <w:jc w:val="both"/>
      </w:pPr>
      <w:r>
        <w:t xml:space="preserve">Our </w:t>
      </w:r>
      <w:r w:rsidR="447E285F">
        <w:t>P</w:t>
      </w:r>
      <w:r>
        <w:t xml:space="preserve">roject main purpose is to </w:t>
      </w:r>
      <w:r w:rsidR="50A25914">
        <w:t>increase the efficiency in sending messages through the stations</w:t>
      </w:r>
      <w:r>
        <w:t>.</w:t>
      </w:r>
      <w:r w:rsidR="0DC689DB">
        <w:t xml:space="preserve"> It will make sending and receiving of messages easier and the user can get the message in the required</w:t>
      </w:r>
      <w:r w:rsidR="1D2F5CE9">
        <w:t xml:space="preserve"> station</w:t>
      </w:r>
      <w:r w:rsidR="350AC83C">
        <w:t>.</w:t>
      </w:r>
    </w:p>
    <w:p w:rsidRPr="00DA48AA" w:rsidR="00B31D0B" w:rsidP="00920954" w:rsidRDefault="253AFCB1" w14:paraId="1D85C850" w14:textId="14FC5EE7">
      <w:pPr>
        <w:jc w:val="both"/>
        <w:rPr>
          <w:sz w:val="24"/>
          <w:szCs w:val="24"/>
        </w:rPr>
      </w:pPr>
      <w:r w:rsidRPr="4D8C74F4">
        <w:rPr>
          <w:sz w:val="24"/>
          <w:szCs w:val="24"/>
        </w:rPr>
        <w:t xml:space="preserve"> </w:t>
      </w:r>
    </w:p>
    <w:p w:rsidRPr="00C5557E" w:rsidR="009B0A63" w:rsidP="00920954" w:rsidRDefault="40C0EC57" w14:paraId="5DEC9804" w14:textId="34B95086">
      <w:pPr>
        <w:pStyle w:val="Heading2"/>
        <w:jc w:val="both"/>
        <w:rPr>
          <w:rFonts w:ascii="Times New Roman" w:hAnsi="Times New Roman" w:cs="Times New Roman"/>
          <w:sz w:val="26"/>
          <w:szCs w:val="26"/>
        </w:rPr>
      </w:pPr>
      <w:bookmarkStart w:name="_toc389" w:id="11"/>
      <w:bookmarkStart w:name="_Toc207768243" w:id="12"/>
      <w:bookmarkStart w:name="_Toc368912253" w:id="13"/>
      <w:bookmarkEnd w:id="11"/>
      <w:r w:rsidRPr="00C5557E">
        <w:rPr>
          <w:rFonts w:ascii="Times New Roman" w:hAnsi="Times New Roman" w:cs="Times New Roman"/>
          <w:sz w:val="26"/>
          <w:szCs w:val="26"/>
        </w:rPr>
        <w:t>Project Scop</w:t>
      </w:r>
      <w:r w:rsidRPr="00C5557E" w:rsidR="53B615C7">
        <w:rPr>
          <w:rFonts w:ascii="Times New Roman" w:hAnsi="Times New Roman" w:cs="Times New Roman"/>
          <w:sz w:val="26"/>
          <w:szCs w:val="26"/>
        </w:rPr>
        <w:t>e</w:t>
      </w:r>
      <w:bookmarkEnd w:id="12"/>
      <w:bookmarkEnd w:id="13"/>
    </w:p>
    <w:p w:rsidRPr="003B7F6F" w:rsidR="003B7F6F" w:rsidP="002D4C23" w:rsidRDefault="002D4C23" w14:paraId="405821E4" w14:textId="1A2B7FA8">
      <w:pPr>
        <w:ind w:left="432" w:firstLine="348"/>
        <w:jc w:val="both"/>
        <w:rPr>
          <w:sz w:val="24"/>
          <w:szCs w:val="24"/>
        </w:rPr>
      </w:pPr>
      <w:r>
        <w:rPr>
          <w:sz w:val="24"/>
          <w:szCs w:val="24"/>
        </w:rPr>
        <w:t xml:space="preserve">       </w:t>
      </w:r>
      <w:r w:rsidRPr="4D8C74F4" w:rsidR="208BD0A3">
        <w:rPr>
          <w:sz w:val="24"/>
          <w:szCs w:val="24"/>
        </w:rPr>
        <w:t xml:space="preserve">The </w:t>
      </w:r>
      <w:r w:rsidRPr="4D8C74F4" w:rsidR="40783567">
        <w:rPr>
          <w:sz w:val="24"/>
          <w:szCs w:val="24"/>
        </w:rPr>
        <w:t xml:space="preserve">simulation of switching functionality mainly takes place in layer 2 switch. The </w:t>
      </w:r>
      <w:r w:rsidRPr="4D8C74F4" w:rsidR="5C0329F8">
        <w:rPr>
          <w:sz w:val="24"/>
          <w:szCs w:val="24"/>
        </w:rPr>
        <w:t>switch is enabled to handle as many ports to transfer the messages or frames between the station</w:t>
      </w:r>
      <w:r w:rsidRPr="4D8C74F4" w:rsidR="6D750C8D">
        <w:rPr>
          <w:sz w:val="24"/>
          <w:szCs w:val="24"/>
        </w:rPr>
        <w:t>s</w:t>
      </w:r>
      <w:r w:rsidRPr="4D8C74F4" w:rsidR="5C0329F8">
        <w:rPr>
          <w:sz w:val="24"/>
          <w:szCs w:val="24"/>
        </w:rPr>
        <w:t>.</w:t>
      </w:r>
    </w:p>
    <w:p w:rsidR="4C310E45" w:rsidP="002D4C23" w:rsidRDefault="002D4C23" w14:paraId="1005B22F" w14:textId="55482C02">
      <w:pPr>
        <w:ind w:left="432" w:firstLine="228"/>
        <w:jc w:val="both"/>
        <w:rPr>
          <w:sz w:val="24"/>
          <w:szCs w:val="24"/>
        </w:rPr>
      </w:pPr>
      <w:r>
        <w:rPr>
          <w:sz w:val="24"/>
          <w:szCs w:val="24"/>
        </w:rPr>
        <w:t xml:space="preserve">        </w:t>
      </w:r>
      <w:r w:rsidRPr="4D8C74F4" w:rsidR="4C310E45">
        <w:rPr>
          <w:sz w:val="24"/>
          <w:szCs w:val="24"/>
        </w:rPr>
        <w:t xml:space="preserve">The significant use of this functionality can be seen in networking areas. In LAN, </w:t>
      </w:r>
      <w:r w:rsidR="004211E3">
        <w:rPr>
          <w:sz w:val="24"/>
          <w:szCs w:val="24"/>
        </w:rPr>
        <w:t>WAN</w:t>
      </w:r>
      <w:r w:rsidRPr="4D8C74F4" w:rsidR="4C310E45">
        <w:rPr>
          <w:sz w:val="24"/>
          <w:szCs w:val="24"/>
        </w:rPr>
        <w:t>, almost in every networks this functionality can be used</w:t>
      </w:r>
      <w:r w:rsidRPr="4D8C74F4" w:rsidR="7D7F63B5">
        <w:rPr>
          <w:sz w:val="24"/>
          <w:szCs w:val="24"/>
        </w:rPr>
        <w:t xml:space="preserve"> where there will be n number of stations connected.</w:t>
      </w:r>
    </w:p>
    <w:p w:rsidRPr="003B7F6F" w:rsidR="00DA48AA" w:rsidP="00920954" w:rsidRDefault="00DA48AA" w14:paraId="17D27E77" w14:textId="77777777">
      <w:pPr>
        <w:jc w:val="both"/>
        <w:rPr>
          <w:sz w:val="24"/>
          <w:szCs w:val="24"/>
        </w:rPr>
      </w:pPr>
    </w:p>
    <w:p w:rsidRPr="00C5557E" w:rsidR="009B0A63" w:rsidP="00920954" w:rsidRDefault="40C0EC57" w14:paraId="38A795F1" w14:textId="77777777">
      <w:pPr>
        <w:pStyle w:val="Heading2"/>
        <w:jc w:val="both"/>
        <w:rPr>
          <w:rFonts w:ascii="Times New Roman" w:hAnsi="Times New Roman" w:cs="Times New Roman"/>
          <w:sz w:val="26"/>
          <w:szCs w:val="26"/>
        </w:rPr>
      </w:pPr>
      <w:bookmarkStart w:name="_Toc207768246" w:id="14"/>
      <w:bookmarkStart w:name="_Toc368912256" w:id="15"/>
      <w:r w:rsidRPr="00C5557E">
        <w:rPr>
          <w:rFonts w:ascii="Times New Roman" w:hAnsi="Times New Roman" w:cs="Times New Roman"/>
          <w:sz w:val="26"/>
          <w:szCs w:val="26"/>
        </w:rPr>
        <w:t>Functional Overview</w:t>
      </w:r>
      <w:bookmarkEnd w:id="14"/>
      <w:bookmarkEnd w:id="15"/>
    </w:p>
    <w:p w:rsidR="66BF7D3B" w:rsidP="002D4C23" w:rsidRDefault="002D4C23" w14:paraId="45B41592" w14:textId="72BE20CF">
      <w:pPr>
        <w:ind w:left="475"/>
        <w:jc w:val="both"/>
        <w:rPr>
          <w:sz w:val="24"/>
          <w:szCs w:val="24"/>
        </w:rPr>
      </w:pPr>
      <w:r>
        <w:rPr>
          <w:sz w:val="24"/>
          <w:szCs w:val="24"/>
        </w:rPr>
        <w:t xml:space="preserve">         </w:t>
      </w:r>
      <w:r w:rsidRPr="4D8C74F4" w:rsidR="66BF7D3B">
        <w:rPr>
          <w:sz w:val="24"/>
          <w:szCs w:val="24"/>
        </w:rPr>
        <w:t xml:space="preserve">The system supports stations to send as many messages to the required station. Users or user interface can send messages between </w:t>
      </w:r>
      <w:r w:rsidRPr="4D8C74F4" w:rsidR="525707EA">
        <w:rPr>
          <w:sz w:val="24"/>
          <w:szCs w:val="24"/>
        </w:rPr>
        <w:t>the stations they want. The switch will look at the MAC table and if port address is found it forwards the messages from one station to the othe</w:t>
      </w:r>
      <w:r w:rsidRPr="4D8C74F4" w:rsidR="30AD4221">
        <w:rPr>
          <w:sz w:val="24"/>
          <w:szCs w:val="24"/>
        </w:rPr>
        <w:t>r.</w:t>
      </w:r>
    </w:p>
    <w:p w:rsidR="00013EB2" w:rsidP="00920954" w:rsidRDefault="00013EB2" w14:paraId="68280635" w14:textId="77777777">
      <w:pPr>
        <w:jc w:val="both"/>
        <w:rPr>
          <w:sz w:val="24"/>
          <w:szCs w:val="24"/>
        </w:rPr>
      </w:pPr>
    </w:p>
    <w:p w:rsidRPr="002C287A" w:rsidR="009B0A63" w:rsidP="009B0A63" w:rsidRDefault="40C0EC57" w14:paraId="1EBA564C" w14:textId="25660FF7">
      <w:pPr>
        <w:pStyle w:val="Heading2"/>
        <w:rPr>
          <w:rFonts w:ascii="Times New Roman" w:hAnsi="Times New Roman" w:cs="Times New Roman"/>
          <w:sz w:val="26"/>
          <w:szCs w:val="26"/>
        </w:rPr>
      </w:pPr>
      <w:bookmarkStart w:name="_Toc207768248" w:id="16"/>
      <w:bookmarkStart w:name="_Toc368912257" w:id="17"/>
      <w:r w:rsidRPr="002C287A">
        <w:rPr>
          <w:rFonts w:ascii="Times New Roman" w:hAnsi="Times New Roman" w:cs="Times New Roman"/>
          <w:sz w:val="26"/>
          <w:szCs w:val="26"/>
        </w:rPr>
        <w:t>Assumptions</w:t>
      </w:r>
      <w:bookmarkEnd w:id="16"/>
      <w:r w:rsidRPr="002C287A" w:rsidR="00013EB2">
        <w:rPr>
          <w:rFonts w:ascii="Times New Roman" w:hAnsi="Times New Roman" w:cs="Times New Roman"/>
          <w:sz w:val="26"/>
          <w:szCs w:val="26"/>
        </w:rPr>
        <w:t xml:space="preserve"> &amp; </w:t>
      </w:r>
      <w:r w:rsidRPr="002C287A" w:rsidR="0A148CD4">
        <w:rPr>
          <w:rFonts w:ascii="Times New Roman" w:hAnsi="Times New Roman" w:cs="Times New Roman"/>
          <w:sz w:val="26"/>
          <w:szCs w:val="26"/>
        </w:rPr>
        <w:t>Dependencies</w:t>
      </w:r>
      <w:r w:rsidRPr="002C287A" w:rsidR="2878F50D">
        <w:rPr>
          <w:rFonts w:ascii="Times New Roman" w:hAnsi="Times New Roman" w:cs="Times New Roman"/>
          <w:sz w:val="26"/>
          <w:szCs w:val="26"/>
        </w:rPr>
        <w:t xml:space="preserve"> </w:t>
      </w:r>
      <w:bookmarkEnd w:id="17"/>
    </w:p>
    <w:p w:rsidRPr="00F51012" w:rsidR="007E3C22" w:rsidP="00490DB0" w:rsidRDefault="00013EB2" w14:paraId="59B4FC00" w14:textId="7BE37927">
      <w:pPr>
        <w:pStyle w:val="BodyText"/>
        <w:ind w:left="720" w:firstLine="720"/>
        <w:jc w:val="both"/>
        <w:rPr>
          <w:sz w:val="24"/>
          <w:szCs w:val="24"/>
        </w:rPr>
      </w:pPr>
      <w:r>
        <w:rPr>
          <w:sz w:val="24"/>
          <w:szCs w:val="24"/>
        </w:rPr>
        <w:t>Assuming we are sending the frames from one station using port through switch to another station .The switch depends on the port on which it receives the frames.</w:t>
      </w:r>
    </w:p>
    <w:p w:rsidR="009B0A63" w:rsidP="00920954" w:rsidRDefault="40C0EC57" w14:paraId="504A8DB4" w14:textId="4298E24A">
      <w:pPr>
        <w:pStyle w:val="Heading2"/>
        <w:jc w:val="both"/>
      </w:pPr>
      <w:bookmarkStart w:name="_Toc207768249" w:id="18"/>
      <w:bookmarkStart w:name="_Toc368912258" w:id="19"/>
      <w:r w:rsidRPr="00F677BB">
        <w:rPr>
          <w:rFonts w:ascii="Times New Roman" w:hAnsi="Times New Roman" w:cs="Times New Roman"/>
          <w:sz w:val="26"/>
          <w:szCs w:val="26"/>
        </w:rPr>
        <w:t>Risks</w:t>
      </w:r>
      <w:bookmarkEnd w:id="18"/>
      <w:bookmarkEnd w:id="19"/>
    </w:p>
    <w:p w:rsidRPr="00902FCC" w:rsidR="00902FCC" w:rsidP="002D4C23" w:rsidRDefault="720FD34A" w14:paraId="7E2E046D" w14:textId="26B1665A">
      <w:pPr>
        <w:ind w:left="432" w:firstLine="333"/>
        <w:jc w:val="both"/>
        <w:rPr>
          <w:sz w:val="24"/>
          <w:szCs w:val="24"/>
        </w:rPr>
      </w:pPr>
      <w:r w:rsidRPr="4D8C74F4">
        <w:rPr>
          <w:sz w:val="24"/>
          <w:szCs w:val="24"/>
        </w:rPr>
        <w:t>All assumptions, functional overview and design parameters are documented without evaluation which are to be implemented without missing.</w:t>
      </w:r>
      <w:r w:rsidR="4BC86EF9">
        <w:t xml:space="preserve"> </w:t>
      </w:r>
      <w:r w:rsidRPr="4D8C74F4" w:rsidR="4BC86EF9">
        <w:rPr>
          <w:sz w:val="24"/>
          <w:szCs w:val="24"/>
        </w:rPr>
        <w:t>To eliminate its struggles with developing an optimized s</w:t>
      </w:r>
      <w:r w:rsidRPr="4D8C74F4" w:rsidR="64F65CDA">
        <w:rPr>
          <w:sz w:val="24"/>
          <w:szCs w:val="24"/>
        </w:rPr>
        <w:t>imulation</w:t>
      </w:r>
      <w:r w:rsidRPr="4D8C74F4" w:rsidR="4BC86EF9">
        <w:rPr>
          <w:sz w:val="24"/>
          <w:szCs w:val="24"/>
        </w:rPr>
        <w:t xml:space="preserve"> and to properly manage resources, the use of deterministic </w:t>
      </w:r>
      <w:r w:rsidRPr="4D8C74F4" w:rsidR="0FE9F52D">
        <w:rPr>
          <w:sz w:val="24"/>
          <w:szCs w:val="24"/>
        </w:rPr>
        <w:t>simulation</w:t>
      </w:r>
      <w:r w:rsidRPr="4D8C74F4" w:rsidR="4BC86EF9">
        <w:rPr>
          <w:sz w:val="24"/>
          <w:szCs w:val="24"/>
        </w:rPr>
        <w:t xml:space="preserve"> was explored but deterministic s</w:t>
      </w:r>
      <w:r w:rsidRPr="4D8C74F4" w:rsidR="53893CF3">
        <w:rPr>
          <w:sz w:val="24"/>
          <w:szCs w:val="24"/>
        </w:rPr>
        <w:t>imulation</w:t>
      </w:r>
      <w:r w:rsidRPr="4D8C74F4" w:rsidR="4BC86EF9">
        <w:rPr>
          <w:sz w:val="24"/>
          <w:szCs w:val="24"/>
        </w:rPr>
        <w:t xml:space="preserve"> was unable to create accurate s</w:t>
      </w:r>
      <w:r w:rsidRPr="4D8C74F4" w:rsidR="74308369">
        <w:rPr>
          <w:sz w:val="24"/>
          <w:szCs w:val="24"/>
        </w:rPr>
        <w:t>witching</w:t>
      </w:r>
      <w:r w:rsidRPr="4D8C74F4" w:rsidR="4BC86EF9">
        <w:rPr>
          <w:sz w:val="24"/>
          <w:szCs w:val="24"/>
        </w:rPr>
        <w:t>.</w:t>
      </w:r>
    </w:p>
    <w:p w:rsidRPr="00194127" w:rsidR="006B3C2A" w:rsidP="0061456D" w:rsidRDefault="002D4C23" w14:paraId="2BBA2B80" w14:textId="4FF98E59">
      <w:pPr>
        <w:pStyle w:val="Heading1"/>
        <w:rPr>
          <w:sz w:val="26"/>
          <w:szCs w:val="26"/>
        </w:rPr>
      </w:pPr>
      <w:r>
        <w:t xml:space="preserve">  </w:t>
      </w:r>
      <w:r w:rsidRPr="00194127" w:rsidR="00584F62">
        <w:rPr>
          <w:sz w:val="26"/>
          <w:szCs w:val="26"/>
        </w:rPr>
        <w:t xml:space="preserve">2. </w:t>
      </w:r>
      <w:bookmarkStart w:name="_Toc207768251" w:id="20"/>
      <w:bookmarkStart w:name="_Toc368912259" w:id="21"/>
      <w:r w:rsidRPr="00194127" w:rsidR="64A2D496">
        <w:rPr>
          <w:sz w:val="26"/>
          <w:szCs w:val="26"/>
        </w:rPr>
        <w:t>Design Overview</w:t>
      </w:r>
      <w:bookmarkStart w:name="_Toc207768252" w:id="22"/>
      <w:bookmarkEnd w:id="20"/>
      <w:bookmarkEnd w:id="21"/>
    </w:p>
    <w:p w:rsidRPr="002D4C23" w:rsidR="00F748A1" w:rsidP="002D4C23" w:rsidRDefault="6B014E85" w14:paraId="2DDA9D2D" w14:textId="243CCA4C">
      <w:pPr>
        <w:pStyle w:val="BodyText"/>
        <w:tabs>
          <w:tab w:val="left" w:pos="14028"/>
        </w:tabs>
        <w:ind w:left="720"/>
        <w:jc w:val="both"/>
        <w:rPr>
          <w:color w:val="000000" w:themeColor="text1"/>
          <w:sz w:val="24"/>
          <w:szCs w:val="24"/>
        </w:rPr>
      </w:pPr>
      <w:r w:rsidRPr="4D8C74F4">
        <w:rPr>
          <w:color w:val="424242"/>
          <w:sz w:val="24"/>
          <w:szCs w:val="24"/>
        </w:rPr>
        <w:t xml:space="preserve">       </w:t>
      </w:r>
      <w:r w:rsidR="00584F62">
        <w:rPr>
          <w:color w:val="424242"/>
          <w:sz w:val="24"/>
          <w:szCs w:val="24"/>
        </w:rPr>
        <w:t xml:space="preserve">       </w:t>
      </w:r>
      <w:r w:rsidRPr="002D4C23">
        <w:rPr>
          <w:color w:val="000000" w:themeColor="text1"/>
          <w:sz w:val="24"/>
          <w:szCs w:val="24"/>
        </w:rPr>
        <w:t>It is a simulator which implements the switch functionality. The switch will have 4 ports, where each port can be enabled or disabled based on the requirement through the command line interface. Once the port is allocated to a process, the respective port can send or receive the frames. Switch, upon receiving a frame from a port, based on the destination MAC address in the frame header, it will look up the MAC address table, and send the frame to the destined port. If the destination MAC address is not avai</w:t>
      </w:r>
      <w:r w:rsidRPr="002D4C23" w:rsidR="004211E3">
        <w:rPr>
          <w:color w:val="000000" w:themeColor="text1"/>
          <w:sz w:val="24"/>
          <w:szCs w:val="24"/>
        </w:rPr>
        <w:t xml:space="preserve">lable in the MAC </w:t>
      </w:r>
      <w:r w:rsidRPr="002D4C23">
        <w:rPr>
          <w:color w:val="000000" w:themeColor="text1"/>
          <w:sz w:val="24"/>
          <w:szCs w:val="24"/>
        </w:rPr>
        <w:t>it will flood all the stations with the frames.</w:t>
      </w:r>
    </w:p>
    <w:p w:rsidRPr="002D4C23" w:rsidR="00F748A1" w:rsidP="00920954" w:rsidRDefault="00F748A1" w14:paraId="20239C8D" w14:textId="041E94FA">
      <w:pPr>
        <w:pStyle w:val="BodyText"/>
        <w:jc w:val="both"/>
        <w:rPr>
          <w:color w:val="000000" w:themeColor="text1"/>
        </w:rPr>
      </w:pPr>
    </w:p>
    <w:p w:rsidRPr="00C5557E" w:rsidR="006B3C2A" w:rsidP="00920954" w:rsidRDefault="00584F62" w14:paraId="113998E7" w14:textId="1621B899">
      <w:pPr>
        <w:pStyle w:val="Heading2"/>
        <w:numPr>
          <w:ilvl w:val="0"/>
          <w:numId w:val="0"/>
        </w:numPr>
        <w:jc w:val="both"/>
        <w:rPr>
          <w:rFonts w:ascii="Times New Roman" w:hAnsi="Times New Roman" w:cs="Times New Roman"/>
          <w:sz w:val="26"/>
          <w:szCs w:val="26"/>
        </w:rPr>
      </w:pPr>
      <w:bookmarkStart w:name="_Toc368912260" w:id="23"/>
      <w:r>
        <w:t xml:space="preserve">      </w:t>
      </w:r>
      <w:r w:rsidRPr="00C5557E">
        <w:rPr>
          <w:sz w:val="26"/>
          <w:szCs w:val="26"/>
        </w:rPr>
        <w:t xml:space="preserve"> </w:t>
      </w:r>
      <w:r w:rsidR="004211E3">
        <w:rPr>
          <w:rFonts w:ascii="Times New Roman" w:hAnsi="Times New Roman" w:cs="Times New Roman"/>
          <w:sz w:val="26"/>
          <w:szCs w:val="26"/>
        </w:rPr>
        <w:t xml:space="preserve">2.1 </w:t>
      </w:r>
      <w:r w:rsidRPr="00C5557E" w:rsidR="64A2D496">
        <w:rPr>
          <w:rFonts w:ascii="Times New Roman" w:hAnsi="Times New Roman" w:cs="Times New Roman"/>
          <w:sz w:val="26"/>
          <w:szCs w:val="26"/>
        </w:rPr>
        <w:t>Design Objectives</w:t>
      </w:r>
      <w:bookmarkEnd w:id="22"/>
      <w:bookmarkEnd w:id="23"/>
    </w:p>
    <w:p w:rsidR="13861CE6" w:rsidP="002D4C23" w:rsidRDefault="7CEE1B3C" w14:paraId="759758F3" w14:textId="60623F55">
      <w:pPr>
        <w:ind w:left="720"/>
        <w:jc w:val="both"/>
        <w:rPr>
          <w:sz w:val="24"/>
          <w:szCs w:val="24"/>
        </w:rPr>
      </w:pPr>
      <w:bookmarkStart w:name="_Toc207768253" w:id="24"/>
      <w:r w:rsidRPr="390F6C3A">
        <w:rPr>
          <w:sz w:val="24"/>
          <w:szCs w:val="24"/>
        </w:rPr>
        <w:t xml:space="preserve">             To effective</w:t>
      </w:r>
      <w:r w:rsidRPr="390F6C3A" w:rsidR="7A11E332">
        <w:rPr>
          <w:sz w:val="24"/>
          <w:szCs w:val="24"/>
        </w:rPr>
        <w:t>ly implement switching functionality between the layers using l2 switch.</w:t>
      </w:r>
    </w:p>
    <w:p w:rsidRPr="00217E5D" w:rsidR="009D4FE0" w:rsidP="00C40DDA" w:rsidRDefault="1040B7F4" w14:paraId="77635B19" w14:textId="4D5AD848">
      <w:pPr>
        <w:pStyle w:val="Heading3"/>
        <w:rPr>
          <w:sz w:val="26"/>
          <w:szCs w:val="26"/>
        </w:rPr>
      </w:pPr>
      <w:bookmarkStart w:name="_Toc368912261" w:id="25"/>
      <w:r w:rsidRPr="00217E5D">
        <w:rPr>
          <w:sz w:val="26"/>
          <w:szCs w:val="26"/>
        </w:rPr>
        <w:t xml:space="preserve">     </w:t>
      </w:r>
      <w:r w:rsidRPr="00217E5D" w:rsidR="00584F62">
        <w:rPr>
          <w:sz w:val="26"/>
          <w:szCs w:val="26"/>
        </w:rPr>
        <w:t xml:space="preserve"> </w:t>
      </w:r>
      <w:r w:rsidRPr="00217E5D">
        <w:rPr>
          <w:sz w:val="26"/>
          <w:szCs w:val="26"/>
        </w:rPr>
        <w:t xml:space="preserve">2.2     </w:t>
      </w:r>
      <w:r w:rsidRPr="00217E5D" w:rsidR="64A2D496">
        <w:rPr>
          <w:sz w:val="26"/>
          <w:szCs w:val="26"/>
        </w:rPr>
        <w:t>Recommended Architecture</w:t>
      </w:r>
      <w:bookmarkEnd w:id="24"/>
      <w:bookmarkEnd w:id="25"/>
    </w:p>
    <w:p w:rsidR="00584F62" w:rsidP="00C40DDA" w:rsidRDefault="00047C21" w14:paraId="53062BF3" w14:textId="35B34DF6">
      <w:pPr>
        <w:jc w:val="both"/>
        <w:rPr>
          <w:sz w:val="24"/>
          <w:szCs w:val="24"/>
        </w:rPr>
      </w:pPr>
      <w:r w:rsidRPr="001B6F7E">
        <w:rPr>
          <w:sz w:val="24"/>
          <w:szCs w:val="24"/>
        </w:rPr>
        <w:t xml:space="preserve">                  UML Architectur</w:t>
      </w:r>
      <w:r w:rsidR="00584F62">
        <w:rPr>
          <w:sz w:val="24"/>
          <w:szCs w:val="24"/>
        </w:rPr>
        <w:t>e</w:t>
      </w:r>
      <w:r w:rsidR="0013271D">
        <w:rPr>
          <w:sz w:val="24"/>
          <w:szCs w:val="24"/>
        </w:rPr>
        <w:t>:</w:t>
      </w:r>
    </w:p>
    <w:p w:rsidRPr="001B6F7E" w:rsidR="00500363" w:rsidP="002D4C23" w:rsidRDefault="128FD306" w14:paraId="1C7FE583" w14:textId="2CCF45B1">
      <w:pPr>
        <w:ind w:left="360"/>
        <w:jc w:val="both"/>
        <w:rPr>
          <w:sz w:val="24"/>
          <w:szCs w:val="24"/>
        </w:rPr>
      </w:pPr>
      <w:r w:rsidRPr="4D8C74F4">
        <w:rPr>
          <w:sz w:val="24"/>
          <w:szCs w:val="24"/>
        </w:rPr>
        <w:t xml:space="preserve"> </w:t>
      </w:r>
      <w:r w:rsidR="00584F62">
        <w:rPr>
          <w:sz w:val="24"/>
          <w:szCs w:val="24"/>
        </w:rPr>
        <w:t xml:space="preserve">                        </w:t>
      </w:r>
      <w:r w:rsidRPr="4D8C74F4">
        <w:rPr>
          <w:sz w:val="24"/>
          <w:szCs w:val="24"/>
        </w:rPr>
        <w:t xml:space="preserve"> UML stands for Unified Modelling Language. Any real-world system </w:t>
      </w:r>
      <w:r w:rsidR="002D4C23">
        <w:rPr>
          <w:sz w:val="24"/>
          <w:szCs w:val="24"/>
        </w:rPr>
        <w:t xml:space="preserve">is </w:t>
      </w:r>
      <w:r w:rsidRPr="4D8C74F4">
        <w:rPr>
          <w:sz w:val="24"/>
          <w:szCs w:val="24"/>
        </w:rPr>
        <w:t>used by different users. The users can be developers, testers, business people, analysts, and many more.</w:t>
      </w:r>
      <w:r w:rsidRPr="4D8C74F4" w:rsidR="36BC9182">
        <w:rPr>
          <w:sz w:val="24"/>
          <w:szCs w:val="24"/>
        </w:rPr>
        <w:t xml:space="preserve"> There are 14 types of UML are there. Some of them are,</w:t>
      </w:r>
    </w:p>
    <w:p w:rsidR="4D8C74F4" w:rsidP="00C40DDA" w:rsidRDefault="4D8C74F4" w14:paraId="59242F48" w14:textId="4784FCE8">
      <w:pPr>
        <w:jc w:val="both"/>
        <w:rPr>
          <w:sz w:val="24"/>
          <w:szCs w:val="24"/>
        </w:rPr>
      </w:pPr>
    </w:p>
    <w:p w:rsidR="36BC9182" w:rsidP="00C40DDA" w:rsidRDefault="36BC9182" w14:paraId="3AD3BBA5" w14:textId="247A8AE3">
      <w:pPr>
        <w:pStyle w:val="ListParagraph"/>
        <w:numPr>
          <w:ilvl w:val="0"/>
          <w:numId w:val="3"/>
        </w:numPr>
        <w:jc w:val="both"/>
        <w:rPr>
          <w:sz w:val="24"/>
          <w:szCs w:val="24"/>
        </w:rPr>
      </w:pPr>
      <w:r w:rsidRPr="4D8C74F4">
        <w:rPr>
          <w:sz w:val="24"/>
          <w:szCs w:val="24"/>
        </w:rPr>
        <w:t>Use Case Diagram</w:t>
      </w:r>
    </w:p>
    <w:p w:rsidR="36BC9182" w:rsidP="00C40DDA" w:rsidRDefault="36BC9182" w14:paraId="40EBBFC3" w14:textId="27A451A7">
      <w:pPr>
        <w:pStyle w:val="ListParagraph"/>
        <w:numPr>
          <w:ilvl w:val="0"/>
          <w:numId w:val="3"/>
        </w:numPr>
        <w:jc w:val="both"/>
        <w:rPr>
          <w:sz w:val="24"/>
          <w:szCs w:val="24"/>
        </w:rPr>
      </w:pPr>
      <w:r w:rsidRPr="4D8C74F4">
        <w:rPr>
          <w:sz w:val="24"/>
          <w:szCs w:val="24"/>
        </w:rPr>
        <w:t>Sequence Diagram</w:t>
      </w:r>
    </w:p>
    <w:p w:rsidR="36BC9182" w:rsidP="00C40DDA" w:rsidRDefault="36BC9182" w14:paraId="4B31FED6" w14:textId="60ABD396">
      <w:pPr>
        <w:pStyle w:val="ListParagraph"/>
        <w:numPr>
          <w:ilvl w:val="0"/>
          <w:numId w:val="3"/>
        </w:numPr>
        <w:jc w:val="both"/>
        <w:rPr>
          <w:sz w:val="24"/>
          <w:szCs w:val="24"/>
        </w:rPr>
      </w:pPr>
      <w:r w:rsidRPr="4D8C74F4">
        <w:rPr>
          <w:sz w:val="24"/>
          <w:szCs w:val="24"/>
        </w:rPr>
        <w:t>Class Diagram</w:t>
      </w:r>
    </w:p>
    <w:p w:rsidR="00013EB2" w:rsidP="00C40DDA" w:rsidRDefault="00013EB2" w14:paraId="3AE11C9A" w14:textId="77777777">
      <w:pPr>
        <w:pStyle w:val="ListParagraph"/>
        <w:jc w:val="both"/>
        <w:rPr>
          <w:sz w:val="24"/>
          <w:szCs w:val="24"/>
        </w:rPr>
      </w:pPr>
    </w:p>
    <w:p w:rsidR="4D8C74F4" w:rsidP="00C40DDA" w:rsidRDefault="4D8C74F4" w14:paraId="02C32FFF" w14:textId="29752B66">
      <w:pPr>
        <w:jc w:val="both"/>
        <w:rPr>
          <w:sz w:val="24"/>
          <w:szCs w:val="24"/>
        </w:rPr>
      </w:pPr>
    </w:p>
    <w:p w:rsidRPr="00C5557E" w:rsidR="4D8C74F4" w:rsidP="4D8C74F4" w:rsidRDefault="00667C3A" w14:paraId="1D16689C" w14:textId="536B2BE9">
      <w:pPr>
        <w:pStyle w:val="Heading2"/>
        <w:numPr>
          <w:ilvl w:val="1"/>
          <w:numId w:val="0"/>
        </w:numPr>
        <w:ind w:left="72"/>
        <w:rPr>
          <w:rFonts w:ascii="Times New Roman" w:hAnsi="Times New Roman" w:cs="Times New Roman"/>
          <w:sz w:val="26"/>
          <w:szCs w:val="26"/>
        </w:rPr>
      </w:pPr>
      <w:r w:rsidRPr="00C5557E">
        <w:rPr>
          <w:rFonts w:ascii="Times New Roman" w:hAnsi="Times New Roman" w:cs="Times New Roman"/>
          <w:sz w:val="26"/>
          <w:szCs w:val="26"/>
        </w:rPr>
        <w:lastRenderedPageBreak/>
        <w:t>2.2.1 UML Diagrams</w:t>
      </w:r>
    </w:p>
    <w:p w:rsidRPr="00C5557E" w:rsidR="4D8C74F4" w:rsidP="4D8C74F4" w:rsidRDefault="0088611A" w14:paraId="2351D26F" w14:textId="3DE6DB9B">
      <w:pPr>
        <w:pStyle w:val="Heading2"/>
        <w:numPr>
          <w:ilvl w:val="1"/>
          <w:numId w:val="0"/>
        </w:numPr>
        <w:ind w:left="72"/>
        <w:rPr>
          <w:rFonts w:ascii="Times New Roman" w:hAnsi="Times New Roman" w:cs="Times New Roman"/>
          <w:sz w:val="26"/>
          <w:szCs w:val="26"/>
        </w:rPr>
      </w:pPr>
      <w:r w:rsidRPr="00C5557E">
        <w:rPr>
          <w:rFonts w:ascii="Times New Roman" w:hAnsi="Times New Roman" w:cs="Times New Roman"/>
          <w:noProof/>
          <w:sz w:val="26"/>
          <w:szCs w:val="26"/>
        </w:rPr>
        <w:drawing>
          <wp:anchor distT="0" distB="0" distL="114300" distR="114300" simplePos="0" relativeHeight="251658240" behindDoc="1" locked="0" layoutInCell="1" allowOverlap="1" wp14:anchorId="6BEA0008" wp14:editId="5C839848">
            <wp:simplePos x="0" y="0"/>
            <wp:positionH relativeFrom="margin">
              <wp:align>left</wp:align>
            </wp:positionH>
            <wp:positionV relativeFrom="paragraph">
              <wp:posOffset>581025</wp:posOffset>
            </wp:positionV>
            <wp:extent cx="5471795" cy="5154295"/>
            <wp:effectExtent l="0" t="0" r="0" b="8255"/>
            <wp:wrapTight wrapText="bothSides">
              <wp:wrapPolygon edited="0">
                <wp:start x="0" y="0"/>
                <wp:lineTo x="0" y="21555"/>
                <wp:lineTo x="21507" y="21555"/>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471795" cy="5154295"/>
                    </a:xfrm>
                    <a:prstGeom prst="rect">
                      <a:avLst/>
                    </a:prstGeom>
                  </pic:spPr>
                </pic:pic>
              </a:graphicData>
            </a:graphic>
            <wp14:sizeRelV relativeFrom="margin">
              <wp14:pctHeight>0</wp14:pctHeight>
            </wp14:sizeRelV>
          </wp:anchor>
        </w:drawing>
      </w:r>
      <w:r w:rsidRPr="00C5557E">
        <w:rPr>
          <w:rFonts w:ascii="Times New Roman" w:hAnsi="Times New Roman" w:cs="Times New Roman"/>
          <w:sz w:val="26"/>
          <w:szCs w:val="26"/>
        </w:rPr>
        <w:t>System Use-Case Diagram</w:t>
      </w:r>
    </w:p>
    <w:p w:rsidR="0088611A" w:rsidP="00B47694" w:rsidRDefault="0088611A" w14:paraId="2A1AB991" w14:textId="77777777">
      <w:pPr>
        <w:pStyle w:val="BodyText"/>
        <w:rPr>
          <w:sz w:val="24"/>
          <w:szCs w:val="24"/>
        </w:rPr>
      </w:pPr>
      <w:bookmarkStart w:name="_Toc207768279" w:id="26"/>
    </w:p>
    <w:p w:rsidRPr="0088611A" w:rsidR="00AF70BA" w:rsidP="004211E3" w:rsidRDefault="002D4C23" w14:paraId="3BB5FF50" w14:textId="0F3E689F">
      <w:pPr>
        <w:pStyle w:val="BodyText"/>
        <w:jc w:val="both"/>
        <w:rPr>
          <w:noProof/>
        </w:rPr>
      </w:pPr>
      <w:r>
        <w:rPr>
          <w:sz w:val="24"/>
          <w:szCs w:val="24"/>
        </w:rPr>
        <w:t xml:space="preserve"> </w:t>
      </w:r>
      <w:r>
        <w:rPr>
          <w:sz w:val="24"/>
          <w:szCs w:val="24"/>
        </w:rPr>
        <w:tab/>
      </w:r>
      <w:r w:rsidRPr="4D8C74F4" w:rsidR="3A1933F1">
        <w:rPr>
          <w:sz w:val="24"/>
          <w:szCs w:val="24"/>
        </w:rPr>
        <w:t xml:space="preserve">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w:t>
      </w:r>
      <w:r w:rsidRPr="4D8C74F4" w:rsidR="4BC86EF9">
        <w:rPr>
          <w:sz w:val="24"/>
          <w:szCs w:val="24"/>
        </w:rPr>
        <w:t>Here the switch have four ports to which the station can connect</w:t>
      </w:r>
      <w:r w:rsidRPr="4D8C74F4" w:rsidR="009D6B36">
        <w:rPr>
          <w:sz w:val="24"/>
          <w:szCs w:val="24"/>
        </w:rPr>
        <w:t xml:space="preserve"> to.</w:t>
      </w:r>
      <w:r w:rsidR="004211E3">
        <w:rPr>
          <w:sz w:val="24"/>
          <w:szCs w:val="24"/>
        </w:rPr>
        <w:t xml:space="preserve"> </w:t>
      </w:r>
      <w:r w:rsidRPr="4D8C74F4" w:rsidR="4BC86EF9">
        <w:rPr>
          <w:sz w:val="24"/>
          <w:szCs w:val="24"/>
        </w:rPr>
        <w:t>The stations are connected directly the user interface</w:t>
      </w:r>
      <w:r w:rsidRPr="4D8C74F4" w:rsidR="009D6B36">
        <w:rPr>
          <w:sz w:val="24"/>
          <w:szCs w:val="24"/>
        </w:rPr>
        <w:t xml:space="preserve"> and they are connected to switch through corresponding ports. The switch can be connected to only four ports and should have the buffer size of five frames</w:t>
      </w:r>
      <w:r w:rsidR="004211E3">
        <w:rPr>
          <w:sz w:val="24"/>
          <w:szCs w:val="24"/>
        </w:rPr>
        <w:t>. The station sends the frames t</w:t>
      </w:r>
      <w:r w:rsidRPr="4D8C74F4" w:rsidR="009D6B36">
        <w:rPr>
          <w:sz w:val="24"/>
          <w:szCs w:val="24"/>
        </w:rPr>
        <w:t xml:space="preserve">o the switch using ports. </w:t>
      </w:r>
      <w:bookmarkEnd w:id="26"/>
    </w:p>
    <w:p w:rsidR="0088611A" w:rsidP="0061456D" w:rsidRDefault="0088611A" w14:paraId="6516CE37" w14:textId="77777777">
      <w:pPr>
        <w:pStyle w:val="Heading3"/>
      </w:pPr>
    </w:p>
    <w:p w:rsidRPr="0061456D" w:rsidR="00D10D5F" w:rsidP="0061456D" w:rsidRDefault="71105CB1" w14:paraId="5375542A" w14:textId="5E4DADF1">
      <w:pPr>
        <w:pStyle w:val="Heading3"/>
        <w:rPr>
          <w:sz w:val="26"/>
          <w:szCs w:val="26"/>
        </w:rPr>
      </w:pPr>
      <w:r w:rsidRPr="0061456D">
        <w:rPr>
          <w:sz w:val="26"/>
          <w:szCs w:val="26"/>
        </w:rPr>
        <w:t>Sequence Diagram</w:t>
      </w:r>
    </w:p>
    <w:p w:rsidRPr="00516FB1" w:rsidR="00516FB1" w:rsidP="13861CE6" w:rsidRDefault="00516FB1" w14:paraId="0FED5697" w14:textId="3E3AC72F">
      <w:pPr>
        <w:pStyle w:val="BodyText"/>
      </w:pPr>
      <w:bookmarkStart w:name="_Toc207768282" w:id="27"/>
    </w:p>
    <w:p w:rsidR="00CC36D4" w:rsidP="004211E3" w:rsidRDefault="001E5F0D" w14:paraId="3C8B1E1C" w14:textId="2B6AC5E2">
      <w:pPr>
        <w:pStyle w:val="BodyText"/>
        <w:jc w:val="both"/>
        <w:rPr>
          <w:sz w:val="24"/>
          <w:szCs w:val="24"/>
        </w:rPr>
      </w:pPr>
      <w:r>
        <w:rPr>
          <w:noProof/>
        </w:rPr>
        <w:drawing>
          <wp:inline distT="0" distB="0" distL="0" distR="0" wp14:anchorId="5E52764B" wp14:editId="241DE9C7">
            <wp:extent cx="5494022" cy="4579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94022" cy="4579622"/>
                    </a:xfrm>
                    <a:prstGeom prst="rect">
                      <a:avLst/>
                    </a:prstGeom>
                  </pic:spPr>
                </pic:pic>
              </a:graphicData>
            </a:graphic>
          </wp:inline>
        </w:drawing>
      </w:r>
      <w:r w:rsidRPr="390F6C3A" w:rsidR="26C66237">
        <w:rPr>
          <w:sz w:val="24"/>
          <w:szCs w:val="24"/>
        </w:rPr>
        <w:t xml:space="preserve">   </w:t>
      </w:r>
      <w:r w:rsidR="004211E3">
        <w:rPr>
          <w:sz w:val="24"/>
          <w:szCs w:val="24"/>
        </w:rPr>
        <w:t xml:space="preserve">      </w:t>
      </w:r>
      <w:r w:rsidR="00490DB0">
        <w:rPr>
          <w:sz w:val="24"/>
          <w:szCs w:val="24"/>
        </w:rPr>
        <w:tab/>
      </w:r>
      <w:r w:rsidRPr="390F6C3A" w:rsidR="67A45411">
        <w:rPr>
          <w:sz w:val="24"/>
          <w:szCs w:val="24"/>
        </w:rPr>
        <w:t xml:space="preserve">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 </w:t>
      </w:r>
      <w:r w:rsidRPr="390F6C3A" w:rsidR="009D6B36">
        <w:rPr>
          <w:sz w:val="24"/>
          <w:szCs w:val="24"/>
        </w:rPr>
        <w:t>Here the switch have four ports to which the station can connect to.</w:t>
      </w:r>
      <w:r w:rsidRPr="390F6C3A" w:rsidR="26C66237">
        <w:rPr>
          <w:sz w:val="24"/>
          <w:szCs w:val="24"/>
        </w:rPr>
        <w:t xml:space="preserve"> </w:t>
      </w:r>
      <w:r w:rsidRPr="390F6C3A" w:rsidR="009D6B36">
        <w:rPr>
          <w:sz w:val="24"/>
          <w:szCs w:val="24"/>
        </w:rPr>
        <w:t>The</w:t>
      </w:r>
      <w:r w:rsidRPr="390F6C3A" w:rsidR="26C66237">
        <w:rPr>
          <w:sz w:val="24"/>
          <w:szCs w:val="24"/>
        </w:rPr>
        <w:t xml:space="preserve"> s</w:t>
      </w:r>
      <w:r w:rsidRPr="390F6C3A" w:rsidR="009D6B36">
        <w:rPr>
          <w:sz w:val="24"/>
          <w:szCs w:val="24"/>
        </w:rPr>
        <w:t xml:space="preserve">tations are connected directly </w:t>
      </w:r>
      <w:r w:rsidRPr="390F6C3A" w:rsidR="519532F5">
        <w:rPr>
          <w:sz w:val="24"/>
          <w:szCs w:val="24"/>
        </w:rPr>
        <w:t xml:space="preserve">to </w:t>
      </w:r>
      <w:r w:rsidRPr="390F6C3A" w:rsidR="009D6B36">
        <w:rPr>
          <w:sz w:val="24"/>
          <w:szCs w:val="24"/>
        </w:rPr>
        <w:t>the user interface and they are connected to switch through corresponding ports. The switch can be connected to only four ports and should have the buffer size of five frames. The station sends the frames to the switch using ports. The switch will look up at the MAC table for port address</w:t>
      </w:r>
      <w:r w:rsidRPr="390F6C3A" w:rsidR="26C66237">
        <w:rPr>
          <w:sz w:val="24"/>
          <w:szCs w:val="24"/>
        </w:rPr>
        <w:t xml:space="preserve">. If the port address is present, it forwards the frames to next station or else it floods all the stations with frames. </w:t>
      </w:r>
    </w:p>
    <w:p w:rsidR="390F6C3A" w:rsidP="390F6C3A" w:rsidRDefault="390F6C3A" w14:paraId="028E5EBE" w14:textId="41506CE6">
      <w:pPr>
        <w:pStyle w:val="BodyText"/>
        <w:rPr>
          <w:sz w:val="24"/>
          <w:szCs w:val="24"/>
        </w:rPr>
      </w:pPr>
    </w:p>
    <w:p w:rsidR="390F6C3A" w:rsidP="390F6C3A" w:rsidRDefault="390F6C3A" w14:paraId="38435065" w14:textId="6D1F69FC">
      <w:pPr>
        <w:pStyle w:val="BodyText"/>
        <w:rPr>
          <w:sz w:val="24"/>
          <w:szCs w:val="24"/>
        </w:rPr>
      </w:pPr>
    </w:p>
    <w:p w:rsidR="390F6C3A" w:rsidP="390F6C3A" w:rsidRDefault="390F6C3A" w14:paraId="46C754A8" w14:textId="3DF011BA">
      <w:pPr>
        <w:pStyle w:val="BodyText"/>
        <w:rPr>
          <w:sz w:val="24"/>
          <w:szCs w:val="24"/>
        </w:rPr>
      </w:pPr>
    </w:p>
    <w:p w:rsidR="390F6C3A" w:rsidP="390F6C3A" w:rsidRDefault="390F6C3A" w14:paraId="40D282AB" w14:textId="4798AB10">
      <w:pPr>
        <w:pStyle w:val="BodyText"/>
        <w:rPr>
          <w:sz w:val="24"/>
          <w:szCs w:val="24"/>
        </w:rPr>
      </w:pPr>
    </w:p>
    <w:p w:rsidRPr="00991872" w:rsidR="390F6C3A" w:rsidP="390F6C3A" w:rsidRDefault="0088611A" w14:paraId="5091E36D" w14:textId="2FD3AC17">
      <w:pPr>
        <w:pStyle w:val="BodyText"/>
        <w:rPr>
          <w:b/>
          <w:bCs/>
          <w:sz w:val="26"/>
          <w:szCs w:val="26"/>
        </w:rPr>
      </w:pPr>
      <w:r w:rsidRPr="00991872">
        <w:rPr>
          <w:b/>
          <w:bCs/>
          <w:sz w:val="26"/>
          <w:szCs w:val="26"/>
        </w:rPr>
        <w:lastRenderedPageBreak/>
        <w:t>C</w:t>
      </w:r>
      <w:r w:rsidR="00C5557E">
        <w:rPr>
          <w:b/>
          <w:bCs/>
          <w:sz w:val="26"/>
          <w:szCs w:val="26"/>
        </w:rPr>
        <w:t>lass Diagram</w:t>
      </w:r>
    </w:p>
    <w:p w:rsidR="390F6C3A" w:rsidP="390F6C3A" w:rsidRDefault="390F6C3A" w14:paraId="0C30F045" w14:textId="0724ED59">
      <w:pPr>
        <w:pStyle w:val="BodyText"/>
        <w:rPr>
          <w:sz w:val="24"/>
          <w:szCs w:val="24"/>
        </w:rPr>
      </w:pPr>
    </w:p>
    <w:p w:rsidR="390F6C3A" w:rsidP="390F6C3A" w:rsidRDefault="00D922E6" w14:paraId="65202960" w14:textId="76718E90">
      <w:pPr>
        <w:pStyle w:val="BodyText"/>
        <w:rPr>
          <w:sz w:val="24"/>
          <w:szCs w:val="24"/>
        </w:rPr>
      </w:pPr>
      <w:r>
        <w:rPr>
          <w:noProof/>
          <w:sz w:val="24"/>
          <w:szCs w:val="24"/>
        </w:rPr>
        <w:drawing>
          <wp:inline distT="0" distB="0" distL="0" distR="0" wp14:anchorId="7D77160E" wp14:editId="0AD213C9">
            <wp:extent cx="5194529" cy="46934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194529" cy="4693470"/>
                    </a:xfrm>
                    <a:prstGeom prst="rect">
                      <a:avLst/>
                    </a:prstGeom>
                  </pic:spPr>
                </pic:pic>
              </a:graphicData>
            </a:graphic>
          </wp:inline>
        </w:drawing>
      </w:r>
    </w:p>
    <w:p w:rsidR="00DC47B6" w:rsidP="00147AEC" w:rsidRDefault="00DC47B6" w14:paraId="1764FF3C" w14:textId="77777777">
      <w:pPr>
        <w:pStyle w:val="BodyText"/>
        <w:jc w:val="both"/>
        <w:rPr>
          <w:sz w:val="24"/>
          <w:szCs w:val="24"/>
        </w:rPr>
      </w:pPr>
    </w:p>
    <w:p w:rsidR="390F6C3A" w:rsidP="00195CE4" w:rsidRDefault="00D922E6" w14:paraId="083D86D6" w14:textId="384DAFFB">
      <w:pPr>
        <w:pStyle w:val="BodyText"/>
        <w:ind w:firstLine="720"/>
        <w:jc w:val="both"/>
        <w:rPr>
          <w:sz w:val="24"/>
          <w:szCs w:val="24"/>
        </w:rPr>
      </w:pPr>
      <w:r w:rsidRPr="00D922E6">
        <w:rPr>
          <w:sz w:val="24"/>
          <w:szCs w:val="24"/>
        </w:rPr>
        <w:t>This is the most used UML diagram in the field of software engineering design. It is called as a main building block of any object oriented solution. Usually it illustrates the classes in a system, attributes and operations of each class and also the relationship between each class.</w:t>
      </w:r>
    </w:p>
    <w:p w:rsidR="009F7C96" w:rsidP="00147AEC" w:rsidRDefault="009F7C96" w14:paraId="55018851" w14:textId="594738EE">
      <w:pPr>
        <w:pStyle w:val="BodyText"/>
        <w:jc w:val="both"/>
        <w:rPr>
          <w:sz w:val="24"/>
          <w:szCs w:val="24"/>
        </w:rPr>
      </w:pPr>
      <w:r>
        <w:rPr>
          <w:sz w:val="24"/>
          <w:szCs w:val="24"/>
        </w:rPr>
        <w:t xml:space="preserve">       Here the station &amp; the switch acts as the main classes &amp; the 4-ports acts as child classes</w:t>
      </w:r>
      <w:r w:rsidR="00147AEC">
        <w:rPr>
          <w:sz w:val="24"/>
          <w:szCs w:val="24"/>
        </w:rPr>
        <w:t xml:space="preserve"> </w:t>
      </w:r>
      <w:r w:rsidR="00157D3D">
        <w:rPr>
          <w:sz w:val="24"/>
          <w:szCs w:val="24"/>
        </w:rPr>
        <w:t>.In all classes</w:t>
      </w:r>
      <w:r>
        <w:rPr>
          <w:sz w:val="24"/>
          <w:szCs w:val="24"/>
        </w:rPr>
        <w:t>,</w:t>
      </w:r>
      <w:r w:rsidR="00490DB0">
        <w:rPr>
          <w:sz w:val="24"/>
          <w:szCs w:val="24"/>
        </w:rPr>
        <w:t xml:space="preserve"> </w:t>
      </w:r>
      <w:r>
        <w:rPr>
          <w:sz w:val="24"/>
          <w:szCs w:val="24"/>
        </w:rPr>
        <w:t>we declared variables &amp; functions.</w:t>
      </w:r>
    </w:p>
    <w:p w:rsidR="009F7C96" w:rsidP="390F6C3A" w:rsidRDefault="009F7C96" w14:paraId="33234F51" w14:textId="5517D883">
      <w:pPr>
        <w:pStyle w:val="BodyText"/>
        <w:rPr>
          <w:sz w:val="24"/>
          <w:szCs w:val="24"/>
        </w:rPr>
      </w:pPr>
      <w:r>
        <w:rPr>
          <w:sz w:val="24"/>
          <w:szCs w:val="24"/>
        </w:rPr>
        <w:t xml:space="preserve">        </w:t>
      </w:r>
    </w:p>
    <w:p w:rsidR="00D922E6" w:rsidP="390F6C3A" w:rsidRDefault="00D922E6" w14:paraId="5753992C" w14:textId="3D2809AC">
      <w:pPr>
        <w:pStyle w:val="BodyText"/>
        <w:rPr>
          <w:sz w:val="24"/>
          <w:szCs w:val="24"/>
        </w:rPr>
      </w:pPr>
    </w:p>
    <w:p w:rsidR="00D922E6" w:rsidP="390F6C3A" w:rsidRDefault="00D922E6" w14:paraId="4407D969" w14:textId="77777777">
      <w:pPr>
        <w:pStyle w:val="BodyText"/>
        <w:rPr>
          <w:sz w:val="24"/>
          <w:szCs w:val="24"/>
        </w:rPr>
      </w:pPr>
    </w:p>
    <w:p w:rsidR="390F6C3A" w:rsidP="390F6C3A" w:rsidRDefault="390F6C3A" w14:paraId="35997CF5" w14:textId="38A8504B">
      <w:pPr>
        <w:pStyle w:val="BodyText"/>
        <w:rPr>
          <w:sz w:val="24"/>
          <w:szCs w:val="24"/>
        </w:rPr>
      </w:pPr>
    </w:p>
    <w:p w:rsidR="390F6C3A" w:rsidP="390F6C3A" w:rsidRDefault="390F6C3A" w14:paraId="4500C43F" w14:textId="291FFFA6">
      <w:pPr>
        <w:pStyle w:val="BodyText"/>
        <w:rPr>
          <w:sz w:val="24"/>
          <w:szCs w:val="24"/>
        </w:rPr>
      </w:pPr>
    </w:p>
    <w:bookmarkEnd w:id="27"/>
    <w:p w:rsidR="006D36BE" w:rsidP="390F6C3A" w:rsidRDefault="006D36BE" w14:paraId="311C9804" w14:textId="77777777">
      <w:pPr>
        <w:pStyle w:val="BodyText"/>
        <w:rPr>
          <w:rFonts w:ascii="Arial" w:hAnsi="Arial" w:eastAsia="Arial" w:cs="Arial"/>
          <w:b/>
          <w:bCs/>
          <w:sz w:val="26"/>
          <w:szCs w:val="26"/>
        </w:rPr>
      </w:pPr>
    </w:p>
    <w:p w:rsidR="00E92E20" w:rsidP="390F6C3A" w:rsidRDefault="00E92E20" w14:paraId="73040B96" w14:textId="77777777">
      <w:pPr>
        <w:pStyle w:val="BodyText"/>
        <w:rPr>
          <w:rFonts w:ascii="Arial" w:hAnsi="Arial" w:eastAsia="Arial" w:cs="Arial"/>
          <w:b/>
          <w:bCs/>
          <w:sz w:val="26"/>
          <w:szCs w:val="26"/>
        </w:rPr>
      </w:pPr>
    </w:p>
    <w:p w:rsidRPr="00217E5D" w:rsidR="0088611A" w:rsidP="390F6C3A" w:rsidRDefault="002E727B" w14:paraId="32166027" w14:textId="326F4DAF">
      <w:pPr>
        <w:pStyle w:val="BodyText"/>
        <w:rPr>
          <w:rFonts w:eastAsia="Arial"/>
          <w:b/>
          <w:bCs/>
          <w:sz w:val="26"/>
          <w:szCs w:val="26"/>
        </w:rPr>
      </w:pPr>
      <w:r w:rsidRPr="00217E5D">
        <w:rPr>
          <w:rFonts w:eastAsia="Arial"/>
          <w:b/>
          <w:bCs/>
          <w:sz w:val="26"/>
          <w:szCs w:val="26"/>
        </w:rPr>
        <w:t>2.3 DATA FLOW DIAGRAMS</w:t>
      </w:r>
    </w:p>
    <w:p w:rsidRPr="002E727B" w:rsidR="002E727B" w:rsidP="00157D3D" w:rsidRDefault="002E727B" w14:paraId="350D527B" w14:textId="52EDCBDF">
      <w:pPr>
        <w:pStyle w:val="BodyText"/>
        <w:jc w:val="both"/>
        <w:rPr>
          <w:rFonts w:eastAsia="Arial"/>
          <w:sz w:val="24"/>
          <w:szCs w:val="24"/>
        </w:rPr>
      </w:pPr>
      <w:r>
        <w:rPr>
          <w:rFonts w:eastAsia="Arial"/>
          <w:sz w:val="24"/>
          <w:szCs w:val="24"/>
        </w:rPr>
        <w:t xml:space="preserve">                </w:t>
      </w:r>
      <w:r w:rsidRPr="002E727B">
        <w:rPr>
          <w:rFonts w:eastAsia="Arial"/>
          <w:sz w:val="24"/>
          <w:szCs w:val="24"/>
        </w:rPr>
        <w:t>A Data Flow Diagram (DFD) is a traditional visual representation of the information flows within a system. A neat and clear DFD can depict the right amount of the system requirement graphically. It can be manual, automated, or a combination of both. It shows how data enters and leaves the system, what changes the information, and where data is stored.</w:t>
      </w:r>
    </w:p>
    <w:p w:rsidR="00920954" w:rsidP="390F6C3A" w:rsidRDefault="00920954" w14:paraId="7ECA529B" w14:textId="77777777">
      <w:pPr>
        <w:pStyle w:val="BodyText"/>
        <w:rPr>
          <w:rFonts w:ascii="Arial" w:hAnsi="Arial" w:eastAsia="Arial" w:cs="Arial"/>
          <w:b/>
          <w:bCs/>
          <w:sz w:val="26"/>
          <w:szCs w:val="26"/>
        </w:rPr>
      </w:pPr>
    </w:p>
    <w:p w:rsidR="00EA7BE2" w:rsidP="390F6C3A" w:rsidRDefault="00EA7BE2" w14:paraId="6AB0B352" w14:textId="77777777">
      <w:pPr>
        <w:pStyle w:val="BodyText"/>
        <w:rPr>
          <w:rFonts w:ascii="Arial" w:hAnsi="Arial" w:eastAsia="Arial" w:cs="Arial"/>
          <w:b/>
          <w:bCs/>
          <w:sz w:val="26"/>
          <w:szCs w:val="26"/>
        </w:rPr>
      </w:pPr>
    </w:p>
    <w:p w:rsidRPr="00217E5D" w:rsidR="00920954" w:rsidP="390F6C3A" w:rsidRDefault="00575269" w14:paraId="2F1B1FD8" w14:textId="4CF65D87">
      <w:pPr>
        <w:pStyle w:val="BodyText"/>
        <w:rPr>
          <w:rFonts w:eastAsia="Arial"/>
          <w:b/>
          <w:bCs/>
          <w:sz w:val="26"/>
          <w:szCs w:val="26"/>
        </w:rPr>
      </w:pPr>
      <w:r>
        <w:rPr>
          <w:rFonts w:eastAsia="Arial"/>
          <w:b/>
          <w:bCs/>
          <w:sz w:val="26"/>
          <w:szCs w:val="26"/>
        </w:rPr>
        <w:t xml:space="preserve">LEVEL 0 </w:t>
      </w:r>
      <w:r w:rsidRPr="00217E5D" w:rsidR="00920954">
        <w:rPr>
          <w:rFonts w:eastAsia="Arial"/>
          <w:b/>
          <w:bCs/>
          <w:sz w:val="26"/>
          <w:szCs w:val="26"/>
        </w:rPr>
        <w:t>DFD</w:t>
      </w:r>
    </w:p>
    <w:p w:rsidR="00920954" w:rsidP="390F6C3A" w:rsidRDefault="00920954" w14:paraId="7201DF0F" w14:textId="6EC59529">
      <w:pPr>
        <w:pStyle w:val="BodyText"/>
        <w:rPr>
          <w:rFonts w:ascii="Arial" w:hAnsi="Arial" w:eastAsia="Arial" w:cs="Arial"/>
          <w:b/>
          <w:bCs/>
          <w:sz w:val="26"/>
          <w:szCs w:val="26"/>
        </w:rPr>
      </w:pPr>
    </w:p>
    <w:p w:rsidR="00920954" w:rsidP="390F6C3A" w:rsidRDefault="00920954" w14:paraId="04ADDC1C" w14:textId="77777777">
      <w:pPr>
        <w:pStyle w:val="BodyText"/>
        <w:rPr>
          <w:rFonts w:ascii="Arial" w:hAnsi="Arial" w:eastAsia="Arial" w:cs="Arial"/>
          <w:b/>
          <w:bCs/>
          <w:sz w:val="26"/>
          <w:szCs w:val="26"/>
        </w:rPr>
      </w:pPr>
    </w:p>
    <w:p w:rsidR="00920954" w:rsidP="390F6C3A" w:rsidRDefault="00920954" w14:paraId="1EFDD5ED" w14:textId="77777777">
      <w:pPr>
        <w:pStyle w:val="BodyText"/>
        <w:rPr>
          <w:rFonts w:ascii="Arial" w:hAnsi="Arial" w:eastAsia="Arial" w:cs="Arial"/>
          <w:b/>
          <w:bCs/>
          <w:sz w:val="26"/>
          <w:szCs w:val="26"/>
        </w:rPr>
      </w:pPr>
    </w:p>
    <w:p w:rsidR="00920954" w:rsidP="390F6C3A" w:rsidRDefault="00920954" w14:paraId="4D0FF209" w14:textId="0B19DFEB">
      <w:pPr>
        <w:pStyle w:val="BodyText"/>
        <w:rPr>
          <w:rFonts w:ascii="Arial" w:hAnsi="Arial" w:eastAsia="Arial" w:cs="Arial"/>
          <w:b/>
          <w:bCs/>
          <w:sz w:val="26"/>
          <w:szCs w:val="26"/>
        </w:rPr>
      </w:pPr>
      <w:r>
        <w:rPr>
          <w:rFonts w:ascii="Arial" w:hAnsi="Arial" w:eastAsia="Arial" w:cs="Arial"/>
          <w:b/>
          <w:bCs/>
          <w:noProof/>
          <w:sz w:val="26"/>
          <w:szCs w:val="26"/>
        </w:rPr>
        <w:drawing>
          <wp:inline distT="0" distB="0" distL="0" distR="0" wp14:anchorId="7AAFFA35" wp14:editId="463905A2">
            <wp:extent cx="5486400" cy="1681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486400" cy="1681480"/>
                    </a:xfrm>
                    <a:prstGeom prst="rect">
                      <a:avLst/>
                    </a:prstGeom>
                  </pic:spPr>
                </pic:pic>
              </a:graphicData>
            </a:graphic>
          </wp:inline>
        </w:drawing>
      </w:r>
    </w:p>
    <w:p w:rsidRPr="00EA7BE2" w:rsidR="00EA7BE2" w:rsidP="00A512CB" w:rsidRDefault="00EA7BE2" w14:paraId="62564008" w14:textId="77777777">
      <w:pPr>
        <w:pStyle w:val="BodyText"/>
        <w:ind w:firstLine="720"/>
        <w:jc w:val="both"/>
        <w:rPr>
          <w:rFonts w:eastAsia="Arial"/>
          <w:sz w:val="24"/>
          <w:szCs w:val="24"/>
        </w:rPr>
      </w:pPr>
      <w:r w:rsidRPr="00EA7BE2">
        <w:rPr>
          <w:rFonts w:eastAsia="Arial"/>
          <w:sz w:val="24"/>
          <w:szCs w:val="24"/>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rsidRPr="00EA7BE2" w:rsidR="00920954" w:rsidP="00147AEC" w:rsidRDefault="00EA7BE2" w14:paraId="612B3F22" w14:textId="21E357FD">
      <w:pPr>
        <w:pStyle w:val="BodyText"/>
        <w:jc w:val="both"/>
        <w:rPr>
          <w:rFonts w:eastAsia="Arial"/>
          <w:sz w:val="24"/>
          <w:szCs w:val="24"/>
        </w:rPr>
      </w:pPr>
      <w:r w:rsidRPr="00EA7BE2">
        <w:rPr>
          <w:rFonts w:eastAsia="Arial"/>
          <w:sz w:val="24"/>
          <w:szCs w:val="24"/>
        </w:rPr>
        <w:t xml:space="preserve">         The DFD Level 0 diagram for simulation of switching functionality is also known as the context diagram of the system. The level 0 or context diagram presents the main idea as the basis for the subsequent levels. The basic idea is represented by a single process consisting of the main process, users, and data.</w:t>
      </w:r>
    </w:p>
    <w:p w:rsidRPr="00EA7BE2" w:rsidR="00920954" w:rsidP="00147AEC" w:rsidRDefault="00920954" w14:paraId="5771E2A4" w14:textId="77777777">
      <w:pPr>
        <w:pStyle w:val="BodyText"/>
        <w:jc w:val="both"/>
        <w:rPr>
          <w:rFonts w:eastAsia="Arial"/>
          <w:sz w:val="24"/>
          <w:szCs w:val="24"/>
        </w:rPr>
      </w:pPr>
    </w:p>
    <w:p w:rsidR="00920954" w:rsidP="00147AEC" w:rsidRDefault="00920954" w14:paraId="5F982C02" w14:textId="77777777">
      <w:pPr>
        <w:pStyle w:val="BodyText"/>
        <w:jc w:val="both"/>
        <w:rPr>
          <w:rFonts w:ascii="Arial" w:hAnsi="Arial" w:eastAsia="Arial" w:cs="Arial"/>
          <w:b/>
          <w:bCs/>
          <w:sz w:val="26"/>
          <w:szCs w:val="26"/>
        </w:rPr>
      </w:pPr>
    </w:p>
    <w:p w:rsidR="00920954" w:rsidP="390F6C3A" w:rsidRDefault="00920954" w14:paraId="1F94CE8E" w14:textId="77777777">
      <w:pPr>
        <w:pStyle w:val="BodyText"/>
        <w:rPr>
          <w:rFonts w:ascii="Arial" w:hAnsi="Arial" w:eastAsia="Arial" w:cs="Arial"/>
          <w:b/>
          <w:bCs/>
          <w:sz w:val="26"/>
          <w:szCs w:val="26"/>
        </w:rPr>
      </w:pPr>
    </w:p>
    <w:p w:rsidR="00920954" w:rsidP="390F6C3A" w:rsidRDefault="00920954" w14:paraId="5CE2957B" w14:textId="77777777">
      <w:pPr>
        <w:pStyle w:val="BodyText"/>
        <w:rPr>
          <w:rFonts w:ascii="Arial" w:hAnsi="Arial" w:eastAsia="Arial" w:cs="Arial"/>
          <w:b/>
          <w:bCs/>
          <w:sz w:val="26"/>
          <w:szCs w:val="26"/>
        </w:rPr>
      </w:pPr>
    </w:p>
    <w:p w:rsidR="00920954" w:rsidP="390F6C3A" w:rsidRDefault="00920954" w14:paraId="7E1E286E" w14:textId="77777777">
      <w:pPr>
        <w:pStyle w:val="BodyText"/>
        <w:rPr>
          <w:rFonts w:ascii="Arial" w:hAnsi="Arial" w:eastAsia="Arial" w:cs="Arial"/>
          <w:b/>
          <w:bCs/>
          <w:sz w:val="26"/>
          <w:szCs w:val="26"/>
        </w:rPr>
      </w:pPr>
    </w:p>
    <w:p w:rsidR="00991872" w:rsidP="390F6C3A" w:rsidRDefault="00991872" w14:paraId="3B8EFD7F" w14:textId="77777777">
      <w:pPr>
        <w:pStyle w:val="BodyText"/>
        <w:rPr>
          <w:rFonts w:ascii="Arial" w:hAnsi="Arial" w:eastAsia="Arial" w:cs="Arial"/>
          <w:b/>
          <w:bCs/>
          <w:sz w:val="26"/>
          <w:szCs w:val="26"/>
        </w:rPr>
      </w:pPr>
    </w:p>
    <w:p w:rsidR="00991872" w:rsidP="390F6C3A" w:rsidRDefault="00991872" w14:paraId="4546AC81" w14:textId="77777777">
      <w:pPr>
        <w:pStyle w:val="BodyText"/>
        <w:rPr>
          <w:rFonts w:ascii="Arial" w:hAnsi="Arial" w:eastAsia="Arial" w:cs="Arial"/>
          <w:b/>
          <w:bCs/>
          <w:sz w:val="26"/>
          <w:szCs w:val="26"/>
        </w:rPr>
      </w:pPr>
    </w:p>
    <w:p w:rsidR="00217E5D" w:rsidP="390F6C3A" w:rsidRDefault="00217E5D" w14:paraId="1674D6F4" w14:textId="77777777">
      <w:pPr>
        <w:pStyle w:val="BodyText"/>
        <w:rPr>
          <w:rFonts w:ascii="Arial" w:hAnsi="Arial" w:eastAsia="Arial" w:cs="Arial"/>
          <w:b/>
          <w:bCs/>
          <w:sz w:val="26"/>
          <w:szCs w:val="26"/>
        </w:rPr>
      </w:pPr>
    </w:p>
    <w:p w:rsidRPr="00217E5D" w:rsidR="00F304DA" w:rsidP="390F6C3A" w:rsidRDefault="7471AA8A" w14:paraId="1C734EAB" w14:textId="3E7F08F7">
      <w:pPr>
        <w:pStyle w:val="BodyText"/>
        <w:rPr>
          <w:rFonts w:eastAsia="Arial"/>
          <w:b/>
          <w:bCs/>
          <w:sz w:val="26"/>
          <w:szCs w:val="26"/>
        </w:rPr>
      </w:pPr>
      <w:r w:rsidRPr="00217E5D">
        <w:rPr>
          <w:rFonts w:eastAsia="Arial"/>
          <w:b/>
          <w:bCs/>
          <w:sz w:val="26"/>
          <w:szCs w:val="26"/>
        </w:rPr>
        <w:t>Level</w:t>
      </w:r>
      <w:r w:rsidR="00575269">
        <w:rPr>
          <w:rFonts w:eastAsia="Arial"/>
          <w:b/>
          <w:bCs/>
          <w:sz w:val="26"/>
          <w:szCs w:val="26"/>
        </w:rPr>
        <w:t xml:space="preserve"> 1 </w:t>
      </w:r>
      <w:r w:rsidRPr="00217E5D">
        <w:rPr>
          <w:rFonts w:eastAsia="Arial"/>
          <w:b/>
          <w:bCs/>
          <w:sz w:val="26"/>
          <w:szCs w:val="26"/>
        </w:rPr>
        <w:t>DFD</w:t>
      </w:r>
    </w:p>
    <w:p w:rsidR="005A5565" w:rsidP="390F6C3A" w:rsidRDefault="005A5565" w14:paraId="56C407D8" w14:textId="396DD2BE">
      <w:pPr>
        <w:pStyle w:val="BodyText"/>
        <w:rPr>
          <w:rFonts w:ascii="Arial" w:hAnsi="Arial" w:eastAsia="Arial" w:cs="Arial"/>
          <w:b/>
          <w:bCs/>
          <w:sz w:val="26"/>
          <w:szCs w:val="26"/>
        </w:rPr>
      </w:pPr>
    </w:p>
    <w:p w:rsidR="005A5565" w:rsidP="390F6C3A" w:rsidRDefault="005A5565" w14:paraId="453AA4BB" w14:textId="77777777">
      <w:pPr>
        <w:pStyle w:val="BodyText"/>
        <w:rPr>
          <w:rFonts w:ascii="Arial" w:hAnsi="Arial" w:eastAsia="Arial" w:cs="Arial"/>
          <w:b/>
          <w:bCs/>
          <w:sz w:val="26"/>
          <w:szCs w:val="26"/>
        </w:rPr>
      </w:pPr>
    </w:p>
    <w:p w:rsidR="005A5565" w:rsidP="390F6C3A" w:rsidRDefault="005A5565" w14:paraId="543F1A32" w14:textId="41F5BCF5">
      <w:pPr>
        <w:pStyle w:val="BodyText"/>
        <w:rPr>
          <w:rFonts w:ascii="Arial" w:hAnsi="Arial" w:eastAsia="Arial" w:cs="Arial"/>
          <w:b/>
          <w:bCs/>
          <w:sz w:val="26"/>
          <w:szCs w:val="26"/>
        </w:rPr>
      </w:pPr>
      <w:r>
        <w:rPr>
          <w:rFonts w:ascii="Arial" w:hAnsi="Arial" w:eastAsia="Arial" w:cs="Arial"/>
          <w:b/>
          <w:bCs/>
          <w:noProof/>
          <w:sz w:val="26"/>
          <w:szCs w:val="26"/>
        </w:rPr>
        <w:drawing>
          <wp:inline distT="0" distB="0" distL="0" distR="0" wp14:anchorId="0B5ED61A" wp14:editId="76318AFE">
            <wp:extent cx="5512583" cy="28338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512583" cy="2833812"/>
                    </a:xfrm>
                    <a:prstGeom prst="rect">
                      <a:avLst/>
                    </a:prstGeom>
                  </pic:spPr>
                </pic:pic>
              </a:graphicData>
            </a:graphic>
          </wp:inline>
        </w:drawing>
      </w:r>
    </w:p>
    <w:p w:rsidR="00F677BB" w:rsidP="00EA7BE2" w:rsidRDefault="00F677BB" w14:paraId="55B206EC" w14:textId="77777777">
      <w:pPr>
        <w:pStyle w:val="BodyText"/>
        <w:jc w:val="both"/>
        <w:rPr>
          <w:sz w:val="24"/>
          <w:szCs w:val="24"/>
        </w:rPr>
      </w:pPr>
    </w:p>
    <w:p w:rsidR="000D5238" w:rsidP="00EA7BE2" w:rsidRDefault="000D5238" w14:paraId="65D08FB4" w14:textId="77777777">
      <w:pPr>
        <w:pStyle w:val="BodyText"/>
        <w:jc w:val="both"/>
        <w:rPr>
          <w:sz w:val="24"/>
          <w:szCs w:val="24"/>
        </w:rPr>
      </w:pPr>
    </w:p>
    <w:p w:rsidR="000D5238" w:rsidP="00EA7BE2" w:rsidRDefault="000D5238" w14:paraId="0203BFA1" w14:textId="77777777">
      <w:pPr>
        <w:pStyle w:val="BodyText"/>
        <w:jc w:val="both"/>
        <w:rPr>
          <w:sz w:val="24"/>
          <w:szCs w:val="24"/>
        </w:rPr>
      </w:pPr>
    </w:p>
    <w:p w:rsidR="00F304DA" w:rsidP="00FC2599" w:rsidRDefault="63439019" w14:paraId="47973455" w14:textId="4EC9E0FE">
      <w:pPr>
        <w:pStyle w:val="BodyText"/>
        <w:ind w:firstLine="720"/>
        <w:jc w:val="both"/>
        <w:rPr>
          <w:sz w:val="24"/>
          <w:szCs w:val="24"/>
        </w:rPr>
      </w:pPr>
      <w:r w:rsidRPr="390F6C3A">
        <w:rPr>
          <w:sz w:val="24"/>
          <w:szCs w:val="24"/>
        </w:rPr>
        <w:t>In 1-level DFD, the context diagram is decomposed into multiple bubbles/processes. In this level, we highlight the main functions of the system and breakdown the high-level process of 0-level DFD into sub</w:t>
      </w:r>
      <w:r w:rsidR="00157D3D">
        <w:rPr>
          <w:sz w:val="24"/>
          <w:szCs w:val="24"/>
        </w:rPr>
        <w:t xml:space="preserve"> </w:t>
      </w:r>
      <w:r w:rsidRPr="390F6C3A">
        <w:rPr>
          <w:sz w:val="24"/>
          <w:szCs w:val="24"/>
        </w:rPr>
        <w:t>processes.</w:t>
      </w:r>
    </w:p>
    <w:p w:rsidR="00F304DA" w:rsidP="00FC2599" w:rsidRDefault="63439019" w14:paraId="6A5F7EC2" w14:textId="18DC1978">
      <w:pPr>
        <w:pStyle w:val="BodyText"/>
        <w:ind w:firstLine="720"/>
        <w:jc w:val="both"/>
        <w:rPr>
          <w:sz w:val="24"/>
          <w:szCs w:val="24"/>
        </w:rPr>
      </w:pPr>
      <w:r w:rsidRPr="390F6C3A">
        <w:rPr>
          <w:sz w:val="24"/>
          <w:szCs w:val="24"/>
        </w:rPr>
        <w:t>The s</w:t>
      </w:r>
      <w:r w:rsidR="00157D3D">
        <w:rPr>
          <w:sz w:val="24"/>
          <w:szCs w:val="24"/>
        </w:rPr>
        <w:t xml:space="preserve">tations are connected directly </w:t>
      </w:r>
      <w:r w:rsidRPr="390F6C3A">
        <w:rPr>
          <w:sz w:val="24"/>
          <w:szCs w:val="24"/>
        </w:rPr>
        <w:t>to the user interface and they are connected to switch through corresponding ports. The switch can be connected to only four ports and should have the buffer size of five frames. The station sends the frames to the switch using ports. The switch will look up at the MAC table for port address. If the port address is present, it forwards the frames to next station or else it floods all the stations with frames</w:t>
      </w:r>
    </w:p>
    <w:p w:rsidR="004C2935" w:rsidP="390F6C3A" w:rsidRDefault="004C2935" w14:paraId="6A8BCAC5" w14:textId="77777777">
      <w:pPr>
        <w:pStyle w:val="BodyText"/>
        <w:rPr>
          <w:rFonts w:ascii="Arial" w:hAnsi="Arial" w:eastAsia="Arial" w:cs="Arial"/>
          <w:sz w:val="24"/>
          <w:szCs w:val="24"/>
        </w:rPr>
      </w:pPr>
    </w:p>
    <w:p w:rsidR="00EA7BE2" w:rsidP="390F6C3A" w:rsidRDefault="004C2935" w14:paraId="0C0872F2" w14:textId="77777777">
      <w:pPr>
        <w:pStyle w:val="BodyText"/>
        <w:rPr>
          <w:rFonts w:ascii="Arial" w:hAnsi="Arial" w:eastAsia="Arial" w:cs="Arial"/>
          <w:b/>
          <w:bCs/>
          <w:sz w:val="28"/>
          <w:szCs w:val="28"/>
        </w:rPr>
      </w:pPr>
      <w:r>
        <w:rPr>
          <w:rFonts w:ascii="Arial" w:hAnsi="Arial" w:eastAsia="Arial" w:cs="Arial"/>
          <w:b/>
          <w:bCs/>
          <w:sz w:val="28"/>
          <w:szCs w:val="28"/>
        </w:rPr>
        <w:t xml:space="preserve"> </w:t>
      </w:r>
    </w:p>
    <w:p w:rsidR="000D5238" w:rsidP="390F6C3A" w:rsidRDefault="000D5238" w14:paraId="484B99BE" w14:textId="77777777">
      <w:pPr>
        <w:pStyle w:val="BodyText"/>
        <w:rPr>
          <w:rFonts w:ascii="Arial" w:hAnsi="Arial" w:eastAsia="Arial" w:cs="Arial"/>
          <w:b/>
          <w:bCs/>
          <w:sz w:val="28"/>
          <w:szCs w:val="28"/>
        </w:rPr>
      </w:pPr>
    </w:p>
    <w:p w:rsidR="000D5238" w:rsidP="390F6C3A" w:rsidRDefault="000D5238" w14:paraId="54D264C9" w14:textId="77777777">
      <w:pPr>
        <w:pStyle w:val="BodyText"/>
        <w:rPr>
          <w:rFonts w:ascii="Arial" w:hAnsi="Arial" w:eastAsia="Arial" w:cs="Arial"/>
          <w:b/>
          <w:bCs/>
          <w:sz w:val="28"/>
          <w:szCs w:val="28"/>
        </w:rPr>
      </w:pPr>
    </w:p>
    <w:p w:rsidR="000D5238" w:rsidP="390F6C3A" w:rsidRDefault="000D5238" w14:paraId="647E9B81" w14:textId="77777777">
      <w:pPr>
        <w:pStyle w:val="BodyText"/>
        <w:rPr>
          <w:rFonts w:ascii="Arial" w:hAnsi="Arial" w:eastAsia="Arial" w:cs="Arial"/>
          <w:b/>
          <w:bCs/>
          <w:sz w:val="28"/>
          <w:szCs w:val="28"/>
        </w:rPr>
      </w:pPr>
    </w:p>
    <w:p w:rsidR="000D5238" w:rsidP="390F6C3A" w:rsidRDefault="000D5238" w14:paraId="45040BB6" w14:textId="77777777">
      <w:pPr>
        <w:pStyle w:val="BodyText"/>
        <w:rPr>
          <w:rFonts w:ascii="Arial" w:hAnsi="Arial" w:eastAsia="Arial" w:cs="Arial"/>
          <w:b/>
          <w:bCs/>
          <w:sz w:val="28"/>
          <w:szCs w:val="28"/>
        </w:rPr>
      </w:pPr>
    </w:p>
    <w:p w:rsidRPr="00991872" w:rsidR="00EA7BE2" w:rsidP="390F6C3A" w:rsidRDefault="004C2935" w14:paraId="1251933F" w14:textId="68209514">
      <w:pPr>
        <w:pStyle w:val="BodyText"/>
        <w:rPr>
          <w:rFonts w:eastAsia="Arial"/>
          <w:b/>
          <w:bCs/>
          <w:sz w:val="28"/>
          <w:szCs w:val="28"/>
        </w:rPr>
      </w:pPr>
      <w:r>
        <w:rPr>
          <w:rFonts w:ascii="Arial" w:hAnsi="Arial" w:eastAsia="Arial" w:cs="Arial"/>
          <w:b/>
          <w:bCs/>
          <w:sz w:val="28"/>
          <w:szCs w:val="28"/>
        </w:rPr>
        <w:t xml:space="preserve">  </w:t>
      </w:r>
      <w:r w:rsidRPr="00991872" w:rsidR="12F04DC4">
        <w:rPr>
          <w:rFonts w:eastAsia="Arial"/>
          <w:b/>
          <w:bCs/>
          <w:sz w:val="28"/>
          <w:szCs w:val="28"/>
        </w:rPr>
        <w:t xml:space="preserve">3.System </w:t>
      </w:r>
      <w:r w:rsidRPr="00991872" w:rsidR="1B0BE5DF">
        <w:rPr>
          <w:rFonts w:eastAsia="Arial"/>
          <w:b/>
          <w:bCs/>
          <w:sz w:val="28"/>
          <w:szCs w:val="28"/>
        </w:rPr>
        <w:t>Feature</w:t>
      </w:r>
      <w:r w:rsidRPr="00991872" w:rsidR="0088611A">
        <w:rPr>
          <w:rFonts w:eastAsia="Arial"/>
          <w:b/>
          <w:bCs/>
          <w:sz w:val="28"/>
          <w:szCs w:val="28"/>
        </w:rPr>
        <w:t>s</w:t>
      </w:r>
    </w:p>
    <w:p w:rsidRPr="00991872" w:rsidR="00F304DA" w:rsidP="00EA7BE2" w:rsidRDefault="004C2935" w14:paraId="61FD8D04" w14:textId="59389671">
      <w:pPr>
        <w:pStyle w:val="BodyText"/>
        <w:jc w:val="both"/>
        <w:rPr>
          <w:rFonts w:eastAsia="Arial"/>
          <w:b/>
          <w:bCs/>
          <w:sz w:val="26"/>
          <w:szCs w:val="26"/>
        </w:rPr>
      </w:pPr>
      <w:r>
        <w:rPr>
          <w:rFonts w:ascii="Arial" w:hAnsi="Arial" w:eastAsia="Arial" w:cs="Arial"/>
          <w:b/>
          <w:bCs/>
          <w:sz w:val="26"/>
          <w:szCs w:val="26"/>
        </w:rPr>
        <w:t xml:space="preserve">  </w:t>
      </w:r>
      <w:r w:rsidRPr="00991872" w:rsidR="1B0BE5DF">
        <w:rPr>
          <w:rFonts w:eastAsia="Arial"/>
          <w:b/>
          <w:bCs/>
          <w:sz w:val="26"/>
          <w:szCs w:val="26"/>
        </w:rPr>
        <w:t xml:space="preserve">3.1 Functional </w:t>
      </w:r>
      <w:r w:rsidRPr="00991872" w:rsidR="644EA3AD">
        <w:rPr>
          <w:rFonts w:eastAsia="Arial"/>
          <w:b/>
          <w:bCs/>
          <w:sz w:val="26"/>
          <w:szCs w:val="26"/>
        </w:rPr>
        <w:t>Requirements</w:t>
      </w:r>
    </w:p>
    <w:p w:rsidRPr="00EA7BE2" w:rsidR="00F304DA" w:rsidP="00EA7BE2" w:rsidRDefault="004C2935" w14:paraId="751385D9" w14:textId="5B04462D">
      <w:pPr>
        <w:tabs>
          <w:tab w:val="left" w:pos="1364"/>
        </w:tabs>
        <w:spacing w:before="142"/>
        <w:jc w:val="both"/>
        <w:rPr>
          <w:color w:val="000000" w:themeColor="text1"/>
          <w:sz w:val="24"/>
          <w:szCs w:val="24"/>
        </w:rPr>
      </w:pPr>
      <w:r w:rsidRPr="00EA7BE2">
        <w:rPr>
          <w:b/>
          <w:bCs/>
          <w:color w:val="000000" w:themeColor="text1"/>
          <w:sz w:val="24"/>
          <w:szCs w:val="24"/>
        </w:rPr>
        <w:t xml:space="preserve">   </w:t>
      </w:r>
      <w:r w:rsidRPr="00EA7BE2" w:rsidR="644EA3AD">
        <w:rPr>
          <w:b/>
          <w:bCs/>
          <w:color w:val="000000" w:themeColor="text1"/>
          <w:sz w:val="24"/>
          <w:szCs w:val="24"/>
        </w:rPr>
        <w:t>3.1.1 Ports</w:t>
      </w:r>
    </w:p>
    <w:p w:rsidR="00F304DA" w:rsidP="00EA7BE2" w:rsidRDefault="644EA3AD" w14:paraId="1D5C4589" w14:textId="1C158510">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Switch will have 4 ports to which stations can connect to.</w:t>
      </w:r>
    </w:p>
    <w:p w:rsidRPr="00EA7BE2" w:rsidR="00F304DA" w:rsidP="0061456D" w:rsidRDefault="004C2935" w14:paraId="7DD6B34F" w14:textId="5D2F4798">
      <w:pPr>
        <w:pStyle w:val="Heading3"/>
      </w:pPr>
      <w:r w:rsidRPr="00EA7BE2">
        <w:t xml:space="preserve"> </w:t>
      </w:r>
      <w:r w:rsidRPr="00EA7BE2" w:rsidR="644EA3AD">
        <w:t>3.1.2 Port Buffer Size</w:t>
      </w:r>
    </w:p>
    <w:p w:rsidR="00F304DA" w:rsidP="00EA7BE2" w:rsidRDefault="644EA3AD" w14:paraId="3B5E4551" w14:textId="5644CF74">
      <w:pPr>
        <w:tabs>
          <w:tab w:val="left" w:pos="1540"/>
          <w:tab w:val="left" w:pos="1541"/>
        </w:tabs>
        <w:spacing w:before="134" w:line="355" w:lineRule="auto"/>
        <w:ind w:right="521"/>
        <w:jc w:val="both"/>
        <w:rPr>
          <w:color w:val="000000" w:themeColor="text1"/>
          <w:sz w:val="24"/>
          <w:szCs w:val="24"/>
        </w:rPr>
      </w:pPr>
      <w:r w:rsidRPr="390F6C3A">
        <w:rPr>
          <w:color w:val="000000" w:themeColor="text1"/>
          <w:sz w:val="24"/>
          <w:szCs w:val="24"/>
        </w:rPr>
        <w:t xml:space="preserve">      Each port has a buffer size of 5 frames, upon which the port discards the incoming frames.</w:t>
      </w:r>
    </w:p>
    <w:p w:rsidRPr="00EA7BE2" w:rsidR="00F304DA" w:rsidP="0061456D" w:rsidRDefault="004C2935" w14:paraId="3EA0D697" w14:textId="34182146">
      <w:pPr>
        <w:pStyle w:val="Heading3"/>
      </w:pPr>
      <w:r w:rsidRPr="00EA7BE2">
        <w:t xml:space="preserve"> </w:t>
      </w:r>
      <w:r w:rsidRPr="00EA7BE2" w:rsidR="644EA3AD">
        <w:t>3.1.3 Enable/Disable Port</w:t>
      </w:r>
    </w:p>
    <w:p w:rsidR="00F304DA" w:rsidP="00EA7BE2" w:rsidRDefault="644EA3AD" w14:paraId="59F90990" w14:textId="5ACE150A">
      <w:pPr>
        <w:tabs>
          <w:tab w:val="left" w:pos="1540"/>
          <w:tab w:val="left" w:pos="1541"/>
        </w:tabs>
        <w:spacing w:before="139"/>
        <w:jc w:val="both"/>
        <w:rPr>
          <w:color w:val="000000" w:themeColor="text1"/>
          <w:sz w:val="24"/>
          <w:szCs w:val="24"/>
        </w:rPr>
      </w:pPr>
      <w:r w:rsidRPr="390F6C3A">
        <w:rPr>
          <w:color w:val="000000" w:themeColor="text1"/>
          <w:sz w:val="24"/>
          <w:szCs w:val="24"/>
        </w:rPr>
        <w:t xml:space="preserve">        A port can be enabled or disabled through command line interface.</w:t>
      </w:r>
    </w:p>
    <w:p w:rsidRPr="00EA7BE2" w:rsidR="00F304DA" w:rsidP="0061456D" w:rsidRDefault="004C2935" w14:paraId="7AB730C6" w14:textId="2C817889">
      <w:pPr>
        <w:pStyle w:val="Heading3"/>
      </w:pPr>
      <w:r>
        <w:t xml:space="preserve"> </w:t>
      </w:r>
      <w:r w:rsidRPr="00EA7BE2" w:rsidR="644EA3AD">
        <w:t>3.1.4 MAC Address Table</w:t>
      </w:r>
    </w:p>
    <w:p w:rsidR="00F304DA" w:rsidP="00EA7BE2" w:rsidRDefault="644EA3AD" w14:paraId="7926C89B" w14:textId="7BB32E04">
      <w:pPr>
        <w:tabs>
          <w:tab w:val="left" w:pos="1540"/>
          <w:tab w:val="left" w:pos="1541"/>
        </w:tabs>
        <w:spacing w:before="135"/>
        <w:ind w:left="547"/>
        <w:jc w:val="both"/>
        <w:rPr>
          <w:color w:val="000000" w:themeColor="text1"/>
          <w:sz w:val="24"/>
          <w:szCs w:val="24"/>
        </w:rPr>
      </w:pPr>
      <w:r w:rsidRPr="390F6C3A">
        <w:rPr>
          <w:color w:val="000000" w:themeColor="text1"/>
          <w:sz w:val="24"/>
          <w:szCs w:val="24"/>
        </w:rPr>
        <w:t>Switch should internally store a MAC address table.</w:t>
      </w:r>
    </w:p>
    <w:p w:rsidRPr="00EA7BE2" w:rsidR="00F304DA" w:rsidP="0061456D" w:rsidRDefault="004C2935" w14:paraId="2D548C40" w14:textId="13512EEA">
      <w:pPr>
        <w:pStyle w:val="Heading3"/>
      </w:pPr>
      <w:r w:rsidRPr="00EA7BE2">
        <w:t xml:space="preserve"> </w:t>
      </w:r>
      <w:r w:rsidRPr="00EA7BE2" w:rsidR="644EA3AD">
        <w:t>3.1.5 Traffic Filtering</w:t>
      </w:r>
    </w:p>
    <w:p w:rsidR="00F304DA" w:rsidP="00EA7BE2" w:rsidRDefault="644EA3AD" w14:paraId="1BDFE0AD" w14:textId="62CCD7AC">
      <w:pPr>
        <w:tabs>
          <w:tab w:val="left" w:pos="1540"/>
          <w:tab w:val="left" w:pos="1541"/>
        </w:tabs>
        <w:spacing w:before="134"/>
        <w:jc w:val="both"/>
        <w:rPr>
          <w:color w:val="000000" w:themeColor="text1"/>
          <w:sz w:val="24"/>
          <w:szCs w:val="24"/>
        </w:rPr>
      </w:pPr>
      <w:r w:rsidRPr="390F6C3A">
        <w:rPr>
          <w:color w:val="000000" w:themeColor="text1"/>
          <w:sz w:val="24"/>
          <w:szCs w:val="24"/>
        </w:rPr>
        <w:t xml:space="preserve">        Switch should not forward a frame out of port on which it is received.</w:t>
      </w:r>
    </w:p>
    <w:p w:rsidRPr="00EA7BE2" w:rsidR="00F304DA" w:rsidP="0061456D" w:rsidRDefault="004C2935" w14:paraId="1D72E401" w14:textId="751720C5">
      <w:pPr>
        <w:pStyle w:val="Heading3"/>
      </w:pPr>
      <w:r w:rsidRPr="00EA7BE2">
        <w:t xml:space="preserve"> </w:t>
      </w:r>
      <w:r w:rsidRPr="00EA7BE2" w:rsidR="644EA3AD">
        <w:t>3.1.6 Unicast Frame</w:t>
      </w:r>
    </w:p>
    <w:p w:rsidR="00F304DA" w:rsidP="00EA7BE2" w:rsidRDefault="644EA3AD" w14:paraId="56B84B5C" w14:textId="7424B34C">
      <w:pPr>
        <w:tabs>
          <w:tab w:val="left" w:pos="1540"/>
          <w:tab w:val="left" w:pos="1541"/>
        </w:tabs>
        <w:spacing w:before="139"/>
        <w:jc w:val="both"/>
        <w:rPr>
          <w:color w:val="000000" w:themeColor="text1"/>
          <w:sz w:val="24"/>
          <w:szCs w:val="24"/>
        </w:rPr>
      </w:pPr>
      <w:r w:rsidRPr="390F6C3A">
        <w:rPr>
          <w:color w:val="000000" w:themeColor="text1"/>
          <w:sz w:val="24"/>
          <w:szCs w:val="24"/>
        </w:rPr>
        <w:t xml:space="preserve">        Switch should be able to handle a unicast frame.</w:t>
      </w:r>
    </w:p>
    <w:p w:rsidRPr="00EA7BE2" w:rsidR="00F304DA" w:rsidP="0061456D" w:rsidRDefault="004C2935" w14:paraId="140BB6D0" w14:textId="4180732F">
      <w:pPr>
        <w:pStyle w:val="Heading3"/>
      </w:pPr>
      <w:r>
        <w:t xml:space="preserve"> </w:t>
      </w:r>
      <w:r w:rsidRPr="00EA7BE2" w:rsidR="644EA3AD">
        <w:t>3.1.7 Broadcast Frame</w:t>
      </w:r>
    </w:p>
    <w:p w:rsidR="00F304DA" w:rsidP="000D5238" w:rsidRDefault="000D5238" w14:paraId="3322D05C" w14:textId="77CFAC6F">
      <w:pPr>
        <w:tabs>
          <w:tab w:val="left" w:pos="1540"/>
          <w:tab w:val="left" w:pos="1541"/>
        </w:tabs>
        <w:spacing w:before="134"/>
        <w:jc w:val="both"/>
        <w:rPr>
          <w:color w:val="000000" w:themeColor="text1"/>
          <w:sz w:val="24"/>
          <w:szCs w:val="24"/>
        </w:rPr>
      </w:pPr>
      <w:r>
        <w:rPr>
          <w:color w:val="000000" w:themeColor="text1"/>
          <w:sz w:val="24"/>
          <w:szCs w:val="24"/>
        </w:rPr>
        <w:t xml:space="preserve">      S</w:t>
      </w:r>
      <w:r w:rsidRPr="390F6C3A" w:rsidR="644EA3AD">
        <w:rPr>
          <w:color w:val="000000" w:themeColor="text1"/>
          <w:sz w:val="24"/>
          <w:szCs w:val="24"/>
        </w:rPr>
        <w:t>witch should be able to handle the broadcast frame.</w:t>
      </w:r>
    </w:p>
    <w:p w:rsidR="00F304DA" w:rsidP="0061456D" w:rsidRDefault="004C2935" w14:paraId="5B561475" w14:textId="74B5BB4A">
      <w:pPr>
        <w:pStyle w:val="Heading3"/>
      </w:pPr>
      <w:r>
        <w:t xml:space="preserve"> </w:t>
      </w:r>
      <w:r w:rsidRPr="390F6C3A" w:rsidR="644EA3AD">
        <w:t>3.1.8 Entry Removing in MAC Table</w:t>
      </w:r>
    </w:p>
    <w:p w:rsidR="00F304DA" w:rsidP="00EA7BE2" w:rsidRDefault="644EA3AD" w14:paraId="5BCDE399" w14:textId="73A37D6E">
      <w:pPr>
        <w:tabs>
          <w:tab w:val="left" w:pos="1540"/>
          <w:tab w:val="left" w:pos="1541"/>
        </w:tabs>
        <w:spacing w:before="134"/>
        <w:ind w:left="144"/>
        <w:jc w:val="both"/>
        <w:rPr>
          <w:color w:val="000000" w:themeColor="text1"/>
          <w:sz w:val="24"/>
          <w:szCs w:val="24"/>
        </w:rPr>
      </w:pPr>
      <w:r w:rsidRPr="390F6C3A">
        <w:rPr>
          <w:color w:val="000000" w:themeColor="text1"/>
          <w:sz w:val="24"/>
          <w:szCs w:val="24"/>
        </w:rPr>
        <w:t xml:space="preserve">       When a station is disconnected, it should remove its entry from the MAC Table.</w:t>
      </w:r>
    </w:p>
    <w:p w:rsidR="00F304DA" w:rsidP="0061456D" w:rsidRDefault="004C2935" w14:paraId="5D28DA15" w14:textId="7ADEED21">
      <w:pPr>
        <w:pStyle w:val="Heading3"/>
      </w:pPr>
      <w:r>
        <w:t xml:space="preserve"> </w:t>
      </w:r>
      <w:r w:rsidRPr="390F6C3A" w:rsidR="644EA3AD">
        <w:t>3.1.9 Station Connection</w:t>
      </w:r>
    </w:p>
    <w:p w:rsidR="00F304DA" w:rsidP="00EA7BE2" w:rsidRDefault="644EA3AD" w14:paraId="77BACE6F" w14:textId="65B22632">
      <w:pPr>
        <w:tabs>
          <w:tab w:val="left" w:pos="1540"/>
          <w:tab w:val="left" w:pos="1541"/>
        </w:tabs>
        <w:spacing w:before="134"/>
        <w:jc w:val="both"/>
        <w:rPr>
          <w:color w:val="000000" w:themeColor="text1"/>
          <w:sz w:val="24"/>
          <w:szCs w:val="24"/>
        </w:rPr>
      </w:pPr>
      <w:r w:rsidRPr="390F6C3A">
        <w:rPr>
          <w:color w:val="000000" w:themeColor="text1"/>
          <w:sz w:val="24"/>
          <w:szCs w:val="24"/>
        </w:rPr>
        <w:t xml:space="preserve">          Station should be able to connect to one of the ports of the switch and can send frames.</w:t>
      </w:r>
    </w:p>
    <w:p w:rsidR="00F304DA" w:rsidP="0061456D" w:rsidRDefault="004C2935" w14:paraId="19CEB56F" w14:textId="553C16E1">
      <w:pPr>
        <w:pStyle w:val="Heading3"/>
      </w:pPr>
      <w:r>
        <w:t xml:space="preserve"> </w:t>
      </w:r>
      <w:r w:rsidRPr="390F6C3A" w:rsidR="644EA3AD">
        <w:t>3.1.10 Accept/Discard Frames</w:t>
      </w:r>
    </w:p>
    <w:p w:rsidR="000D5238" w:rsidP="00EA7BE2" w:rsidRDefault="644EA3AD" w14:paraId="7CEFBF03" w14:textId="77777777">
      <w:pPr>
        <w:tabs>
          <w:tab w:val="left" w:pos="1540"/>
          <w:tab w:val="left" w:pos="1541"/>
        </w:tabs>
        <w:spacing w:before="134"/>
        <w:jc w:val="both"/>
        <w:rPr>
          <w:color w:val="000000" w:themeColor="text1"/>
          <w:sz w:val="24"/>
          <w:szCs w:val="24"/>
        </w:rPr>
      </w:pPr>
      <w:r w:rsidRPr="390F6C3A">
        <w:rPr>
          <w:color w:val="000000" w:themeColor="text1"/>
          <w:sz w:val="24"/>
          <w:szCs w:val="24"/>
        </w:rPr>
        <w:t xml:space="preserve">          Station should be able to accept or discard the incoming frame.</w:t>
      </w:r>
    </w:p>
    <w:p w:rsidRPr="000D5238" w:rsidR="00F304DA" w:rsidP="00EA7BE2" w:rsidRDefault="644EA3AD" w14:paraId="479EF17C" w14:textId="7D46945F">
      <w:pPr>
        <w:tabs>
          <w:tab w:val="left" w:pos="1540"/>
          <w:tab w:val="left" w:pos="1541"/>
        </w:tabs>
        <w:spacing w:before="134"/>
        <w:jc w:val="both"/>
        <w:rPr>
          <w:color w:val="000000" w:themeColor="text1"/>
          <w:sz w:val="24"/>
          <w:szCs w:val="24"/>
        </w:rPr>
      </w:pPr>
      <w:r w:rsidRPr="00EA7BE2">
        <w:rPr>
          <w:b/>
          <w:bCs/>
          <w:sz w:val="24"/>
          <w:szCs w:val="24"/>
        </w:rPr>
        <w:t>3.1.11 Station Termination</w:t>
      </w:r>
    </w:p>
    <w:p w:rsidR="00F304DA" w:rsidP="00EA7BE2" w:rsidRDefault="644EA3AD" w14:paraId="1137FF36" w14:textId="30D184B1">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When the switch is terminated, all stations should terminate.</w:t>
      </w:r>
    </w:p>
    <w:p w:rsidR="004C2935" w:rsidP="390F6C3A" w:rsidRDefault="004C2935" w14:paraId="70DC5928" w14:textId="77777777">
      <w:pPr>
        <w:tabs>
          <w:tab w:val="left" w:pos="1540"/>
          <w:tab w:val="left" w:pos="1541"/>
        </w:tabs>
        <w:spacing w:before="135"/>
        <w:rPr>
          <w:color w:val="000000" w:themeColor="text1"/>
          <w:sz w:val="24"/>
          <w:szCs w:val="24"/>
        </w:rPr>
      </w:pPr>
    </w:p>
    <w:p w:rsidR="00C32A3B" w:rsidP="00EA7BE2" w:rsidRDefault="00C32A3B" w14:paraId="7A4A15DB" w14:textId="77777777">
      <w:pPr>
        <w:tabs>
          <w:tab w:val="left" w:pos="1540"/>
          <w:tab w:val="left" w:pos="1541"/>
        </w:tabs>
        <w:spacing w:before="135"/>
        <w:jc w:val="both"/>
        <w:rPr>
          <w:rFonts w:eastAsia="Arial"/>
          <w:b/>
          <w:bCs/>
          <w:color w:val="000000" w:themeColor="text1"/>
          <w:sz w:val="26"/>
          <w:szCs w:val="26"/>
        </w:rPr>
      </w:pPr>
    </w:p>
    <w:p w:rsidR="00854D4C" w:rsidP="00EA7BE2" w:rsidRDefault="00854D4C" w14:paraId="0A80269D" w14:textId="77777777">
      <w:pPr>
        <w:tabs>
          <w:tab w:val="left" w:pos="1540"/>
          <w:tab w:val="left" w:pos="1541"/>
        </w:tabs>
        <w:spacing w:before="135"/>
        <w:jc w:val="both"/>
        <w:rPr>
          <w:rFonts w:eastAsia="Arial"/>
          <w:b/>
          <w:bCs/>
          <w:color w:val="000000" w:themeColor="text1"/>
          <w:sz w:val="26"/>
          <w:szCs w:val="26"/>
        </w:rPr>
      </w:pPr>
    </w:p>
    <w:p w:rsidRPr="00194127" w:rsidR="00F304DA" w:rsidP="00EA7BE2" w:rsidRDefault="644EA3AD" w14:paraId="75FDE7EC" w14:textId="47545CFD">
      <w:pPr>
        <w:tabs>
          <w:tab w:val="left" w:pos="1540"/>
          <w:tab w:val="left" w:pos="1541"/>
        </w:tabs>
        <w:spacing w:before="135"/>
        <w:jc w:val="both"/>
        <w:rPr>
          <w:rFonts w:eastAsia="Arial"/>
          <w:b/>
          <w:bCs/>
          <w:color w:val="000000" w:themeColor="text1"/>
          <w:sz w:val="26"/>
          <w:szCs w:val="26"/>
        </w:rPr>
      </w:pPr>
      <w:r w:rsidRPr="00194127">
        <w:rPr>
          <w:rFonts w:eastAsia="Arial"/>
          <w:b/>
          <w:bCs/>
          <w:color w:val="000000" w:themeColor="text1"/>
          <w:sz w:val="26"/>
          <w:szCs w:val="26"/>
        </w:rPr>
        <w:t>3.2 Hardware Interfaces</w:t>
      </w:r>
    </w:p>
    <w:p w:rsidR="00F304DA" w:rsidP="00EA7BE2" w:rsidRDefault="38C10F74" w14:paraId="0D7F6B3E" w14:textId="12DEDDC3">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GHz processor, 2 GB RAM or more (system memory)</w:t>
      </w:r>
    </w:p>
    <w:p w:rsidR="00F304DA" w:rsidP="00EA7BE2" w:rsidRDefault="38C10F74" w14:paraId="33211857" w14:textId="0AEE43B5">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20 GB of hard-drive space or more</w:t>
      </w:r>
    </w:p>
    <w:p w:rsidR="00F304DA" w:rsidP="00EA7BE2" w:rsidRDefault="38C10F74" w14:paraId="6F556459" w14:textId="71A81D44">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VGA capable of 1024×768 screen resolution</w:t>
      </w:r>
    </w:p>
    <w:p w:rsidR="00F304DA" w:rsidP="00EA7BE2" w:rsidRDefault="30287595" w14:paraId="5D5D9B93" w14:textId="5D7AB530">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Necessary</w:t>
      </w:r>
      <w:r w:rsidRPr="390F6C3A" w:rsidR="38C10F74">
        <w:rPr>
          <w:color w:val="000000" w:themeColor="text1"/>
          <w:sz w:val="24"/>
          <w:szCs w:val="24"/>
        </w:rPr>
        <w:t xml:space="preserve"> computer peripherals such as keyboards etc.</w:t>
      </w:r>
    </w:p>
    <w:p w:rsidR="00F304DA" w:rsidP="00EA7BE2" w:rsidRDefault="38C10F74" w14:paraId="1D3B2563" w14:textId="4785D38B">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Internet Connectivity (Wired/ Wireless)</w:t>
      </w:r>
    </w:p>
    <w:p w:rsidR="00F304DA" w:rsidP="00EA7BE2" w:rsidRDefault="00F304DA" w14:paraId="6B5D79DA" w14:textId="32194395">
      <w:pPr>
        <w:tabs>
          <w:tab w:val="left" w:pos="1540"/>
          <w:tab w:val="left" w:pos="1541"/>
        </w:tabs>
        <w:spacing w:before="135"/>
        <w:jc w:val="both"/>
        <w:rPr>
          <w:color w:val="000000" w:themeColor="text1"/>
          <w:sz w:val="24"/>
          <w:szCs w:val="24"/>
        </w:rPr>
      </w:pPr>
    </w:p>
    <w:p w:rsidRPr="00194127" w:rsidR="00F304DA" w:rsidP="00EA7BE2" w:rsidRDefault="39454196" w14:paraId="5B452655" w14:textId="2334B80F">
      <w:pPr>
        <w:tabs>
          <w:tab w:val="left" w:pos="1540"/>
          <w:tab w:val="left" w:pos="1541"/>
        </w:tabs>
        <w:spacing w:before="135"/>
        <w:jc w:val="both"/>
        <w:rPr>
          <w:rFonts w:eastAsia="Arial"/>
          <w:b/>
          <w:bCs/>
          <w:color w:val="000000" w:themeColor="text1"/>
          <w:sz w:val="26"/>
          <w:szCs w:val="26"/>
        </w:rPr>
      </w:pPr>
      <w:r w:rsidRPr="00194127">
        <w:rPr>
          <w:rFonts w:eastAsia="Arial"/>
          <w:b/>
          <w:bCs/>
          <w:color w:val="000000" w:themeColor="text1"/>
          <w:sz w:val="26"/>
          <w:szCs w:val="26"/>
        </w:rPr>
        <w:t>3.3 Software Interfaces</w:t>
      </w:r>
    </w:p>
    <w:p w:rsidR="00F304DA" w:rsidP="00EA7BE2" w:rsidRDefault="71839063" w14:paraId="3DCC6C1B" w14:textId="5A597B03">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Windows/ Linux Based OS/ Mac OS/ Any OS capable of running c ++</w:t>
      </w:r>
    </w:p>
    <w:p w:rsidR="00F304DA" w:rsidP="00EA7BE2" w:rsidRDefault="71839063" w14:paraId="60D21F39" w14:textId="31180033">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Database</w:t>
      </w:r>
    </w:p>
    <w:p w:rsidR="00F304DA" w:rsidP="00EA7BE2" w:rsidRDefault="71839063" w14:paraId="415CC607" w14:textId="3C361A91">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Server</w:t>
      </w:r>
    </w:p>
    <w:p w:rsidR="00F304DA" w:rsidP="00EA7BE2" w:rsidRDefault="00F304DA" w14:paraId="15B9F8BD" w14:textId="4A7B36A7">
      <w:pPr>
        <w:tabs>
          <w:tab w:val="left" w:pos="1540"/>
          <w:tab w:val="left" w:pos="1541"/>
        </w:tabs>
        <w:spacing w:before="135"/>
        <w:jc w:val="both"/>
        <w:rPr>
          <w:color w:val="000000" w:themeColor="text1"/>
          <w:sz w:val="24"/>
          <w:szCs w:val="24"/>
        </w:rPr>
      </w:pPr>
    </w:p>
    <w:p w:rsidR="00F304DA" w:rsidP="00EA7BE2" w:rsidRDefault="67229B7F" w14:paraId="70BE50A8" w14:textId="1BF5165D">
      <w:pPr>
        <w:tabs>
          <w:tab w:val="left" w:pos="1540"/>
          <w:tab w:val="left" w:pos="1541"/>
        </w:tabs>
        <w:spacing w:before="135"/>
        <w:jc w:val="both"/>
        <w:rPr>
          <w:rFonts w:ascii="Arial" w:hAnsi="Arial" w:eastAsia="Arial" w:cs="Arial"/>
          <w:b/>
          <w:bCs/>
          <w:color w:val="000000" w:themeColor="text1"/>
          <w:sz w:val="24"/>
          <w:szCs w:val="24"/>
        </w:rPr>
      </w:pPr>
      <w:r w:rsidRPr="390F6C3A">
        <w:rPr>
          <w:rFonts w:ascii="Arial" w:hAnsi="Arial" w:eastAsia="Arial" w:cs="Arial"/>
          <w:b/>
          <w:bCs/>
          <w:color w:val="000000" w:themeColor="text1"/>
          <w:sz w:val="24"/>
          <w:szCs w:val="24"/>
        </w:rPr>
        <w:t>3.4 Technical Requirements</w:t>
      </w:r>
    </w:p>
    <w:p w:rsidR="00F304DA" w:rsidP="00EA7BE2" w:rsidRDefault="3937087C" w14:paraId="794D1149" w14:textId="373AC8BE">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P thread</w:t>
      </w:r>
    </w:p>
    <w:p w:rsidR="00F304DA" w:rsidP="00EA7BE2" w:rsidRDefault="3937087C" w14:paraId="43050481" w14:textId="244206EB">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00041D84">
        <w:rPr>
          <w:color w:val="000000" w:themeColor="text1"/>
          <w:sz w:val="24"/>
          <w:szCs w:val="24"/>
        </w:rPr>
        <w:t>CPP</w:t>
      </w:r>
      <w:r w:rsidRPr="390F6C3A">
        <w:rPr>
          <w:color w:val="000000" w:themeColor="text1"/>
          <w:sz w:val="24"/>
          <w:szCs w:val="24"/>
        </w:rPr>
        <w:t xml:space="preserve"> File handling</w:t>
      </w:r>
    </w:p>
    <w:p w:rsidR="00F304DA" w:rsidP="00EA7BE2" w:rsidRDefault="3937087C" w14:paraId="435DABF9" w14:textId="1607226E">
      <w:pPr>
        <w:tabs>
          <w:tab w:val="left" w:pos="1540"/>
          <w:tab w:val="left" w:pos="1541"/>
        </w:tabs>
        <w:spacing w:before="135"/>
        <w:jc w:val="both"/>
        <w:rPr>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Pr="390F6C3A">
        <w:rPr>
          <w:color w:val="000000" w:themeColor="text1"/>
          <w:sz w:val="24"/>
          <w:szCs w:val="24"/>
        </w:rPr>
        <w:t xml:space="preserve">System Programming </w:t>
      </w:r>
    </w:p>
    <w:p w:rsidR="00F304DA" w:rsidP="00EA7BE2" w:rsidRDefault="3937087C" w14:paraId="6805C953" w14:textId="49902341">
      <w:pPr>
        <w:tabs>
          <w:tab w:val="left" w:pos="1540"/>
          <w:tab w:val="left" w:pos="1541"/>
        </w:tabs>
        <w:spacing w:before="135"/>
        <w:jc w:val="both"/>
        <w:rPr>
          <w:rFonts w:ascii="Arial" w:hAnsi="Arial" w:eastAsia="Arial" w:cs="Arial"/>
          <w:b/>
          <w:bCs/>
          <w:color w:val="000000" w:themeColor="text1"/>
          <w:sz w:val="24"/>
          <w:szCs w:val="24"/>
        </w:rPr>
      </w:pPr>
      <w:r w:rsidRPr="390F6C3A">
        <w:rPr>
          <w:color w:val="000000" w:themeColor="text1"/>
          <w:sz w:val="24"/>
          <w:szCs w:val="24"/>
        </w:rPr>
        <w:t xml:space="preserve">• </w:t>
      </w:r>
      <w:r w:rsidR="004C2935">
        <w:rPr>
          <w:color w:val="000000" w:themeColor="text1"/>
          <w:sz w:val="24"/>
          <w:szCs w:val="24"/>
        </w:rPr>
        <w:t xml:space="preserve">  </w:t>
      </w:r>
      <w:r w:rsidR="00041D84">
        <w:rPr>
          <w:color w:val="000000" w:themeColor="text1"/>
          <w:sz w:val="24"/>
          <w:szCs w:val="24"/>
        </w:rPr>
        <w:t>CPP</w:t>
      </w:r>
      <w:r w:rsidRPr="390F6C3A">
        <w:rPr>
          <w:color w:val="000000" w:themeColor="text1"/>
          <w:sz w:val="24"/>
          <w:szCs w:val="24"/>
        </w:rPr>
        <w:t xml:space="preserve"> Language</w:t>
      </w:r>
    </w:p>
    <w:p w:rsidR="00F304DA" w:rsidP="00EA7BE2" w:rsidRDefault="00F304DA" w14:paraId="6FC5F20D" w14:textId="083EB479">
      <w:pPr>
        <w:tabs>
          <w:tab w:val="left" w:pos="1540"/>
          <w:tab w:val="left" w:pos="1541"/>
        </w:tabs>
        <w:spacing w:before="135"/>
        <w:jc w:val="both"/>
        <w:rPr>
          <w:color w:val="000000" w:themeColor="text1"/>
          <w:sz w:val="24"/>
          <w:szCs w:val="24"/>
        </w:rPr>
      </w:pPr>
    </w:p>
    <w:p w:rsidRPr="00194127" w:rsidR="00F304DA" w:rsidP="00EA7BE2" w:rsidRDefault="3937087C" w14:paraId="3AE37C41" w14:textId="52BA24D2">
      <w:pPr>
        <w:tabs>
          <w:tab w:val="left" w:pos="1540"/>
          <w:tab w:val="left" w:pos="1541"/>
        </w:tabs>
        <w:spacing w:before="135"/>
        <w:jc w:val="both"/>
        <w:rPr>
          <w:rFonts w:eastAsia="Arial"/>
          <w:b/>
          <w:bCs/>
          <w:color w:val="000000" w:themeColor="text1"/>
          <w:sz w:val="26"/>
          <w:szCs w:val="26"/>
        </w:rPr>
      </w:pPr>
      <w:r w:rsidRPr="00194127">
        <w:rPr>
          <w:rFonts w:eastAsia="Arial"/>
          <w:b/>
          <w:bCs/>
          <w:color w:val="000000" w:themeColor="text1"/>
          <w:sz w:val="26"/>
          <w:szCs w:val="26"/>
        </w:rPr>
        <w:t>3.5 Non</w:t>
      </w:r>
      <w:r w:rsidR="00C40DDA">
        <w:rPr>
          <w:rFonts w:eastAsia="Arial"/>
          <w:b/>
          <w:bCs/>
          <w:color w:val="000000" w:themeColor="text1"/>
          <w:sz w:val="26"/>
          <w:szCs w:val="26"/>
        </w:rPr>
        <w:t>-</w:t>
      </w:r>
      <w:r w:rsidRPr="00194127">
        <w:rPr>
          <w:rFonts w:eastAsia="Arial"/>
          <w:b/>
          <w:bCs/>
          <w:color w:val="000000" w:themeColor="text1"/>
          <w:sz w:val="26"/>
          <w:szCs w:val="26"/>
        </w:rPr>
        <w:t>Functional Requirements</w:t>
      </w:r>
    </w:p>
    <w:p w:rsidR="00F304DA" w:rsidP="00EA7BE2" w:rsidRDefault="00041D84" w14:paraId="2874F446" w14:textId="13B1817B">
      <w:pPr>
        <w:tabs>
          <w:tab w:val="left" w:pos="1540"/>
          <w:tab w:val="left" w:pos="1541"/>
        </w:tabs>
        <w:spacing w:before="135"/>
        <w:jc w:val="both"/>
        <w:rPr>
          <w:color w:val="000000" w:themeColor="text1"/>
          <w:sz w:val="24"/>
          <w:szCs w:val="24"/>
        </w:rPr>
      </w:pPr>
      <w:r>
        <w:rPr>
          <w:color w:val="000000" w:themeColor="text1"/>
          <w:sz w:val="24"/>
          <w:szCs w:val="24"/>
        </w:rPr>
        <w:t>• CPP</w:t>
      </w:r>
      <w:r w:rsidRPr="390F6C3A" w:rsidR="5D10C488">
        <w:rPr>
          <w:color w:val="000000" w:themeColor="text1"/>
          <w:sz w:val="24"/>
          <w:szCs w:val="24"/>
        </w:rPr>
        <w:t>Unit to automate unit testing</w:t>
      </w:r>
    </w:p>
    <w:p w:rsidR="00F304DA" w:rsidP="00EA7BE2" w:rsidRDefault="5D10C488" w14:paraId="77025546" w14:textId="6CC44142">
      <w:pPr>
        <w:tabs>
          <w:tab w:val="left" w:pos="1540"/>
          <w:tab w:val="left" w:pos="1541"/>
        </w:tabs>
        <w:spacing w:before="135"/>
        <w:jc w:val="both"/>
        <w:rPr>
          <w:color w:val="000000" w:themeColor="text1"/>
          <w:sz w:val="24"/>
          <w:szCs w:val="24"/>
        </w:rPr>
      </w:pPr>
      <w:r w:rsidRPr="390F6C3A">
        <w:rPr>
          <w:color w:val="000000" w:themeColor="text1"/>
          <w:sz w:val="24"/>
          <w:szCs w:val="24"/>
        </w:rPr>
        <w:t>• Valgrind to detect memory leak</w:t>
      </w:r>
    </w:p>
    <w:p w:rsidR="001414C7" w:rsidP="00EA7BE2" w:rsidRDefault="5D10C488" w14:paraId="51C02D76" w14:textId="77777777">
      <w:pPr>
        <w:tabs>
          <w:tab w:val="left" w:pos="1540"/>
          <w:tab w:val="left" w:pos="1541"/>
        </w:tabs>
        <w:spacing w:before="135"/>
        <w:jc w:val="both"/>
        <w:rPr>
          <w:color w:val="000000" w:themeColor="text1"/>
          <w:sz w:val="24"/>
          <w:szCs w:val="24"/>
        </w:rPr>
      </w:pPr>
      <w:r w:rsidRPr="390F6C3A">
        <w:rPr>
          <w:color w:val="000000" w:themeColor="text1"/>
          <w:sz w:val="24"/>
          <w:szCs w:val="24"/>
        </w:rPr>
        <w:t>• Make file</w:t>
      </w:r>
    </w:p>
    <w:p w:rsidR="00F304DA" w:rsidP="00EA7BE2" w:rsidRDefault="5D10C488" w14:paraId="4842BF3A" w14:textId="33049475">
      <w:pPr>
        <w:tabs>
          <w:tab w:val="left" w:pos="1540"/>
          <w:tab w:val="left" w:pos="1541"/>
        </w:tabs>
        <w:spacing w:before="135"/>
        <w:jc w:val="both"/>
        <w:rPr>
          <w:color w:val="000000" w:themeColor="text1"/>
          <w:sz w:val="24"/>
          <w:szCs w:val="24"/>
        </w:rPr>
      </w:pPr>
      <w:r w:rsidRPr="390F6C3A">
        <w:rPr>
          <w:color w:val="000000" w:themeColor="text1"/>
          <w:sz w:val="24"/>
          <w:szCs w:val="24"/>
        </w:rPr>
        <w:t>• Multi file multi directory solution with two step compilation process.</w:t>
      </w:r>
    </w:p>
    <w:p w:rsidR="00F304DA" w:rsidP="00EA7BE2" w:rsidRDefault="00F304DA" w14:paraId="2E0073F0" w14:textId="1A787EF2">
      <w:pPr>
        <w:tabs>
          <w:tab w:val="left" w:pos="1540"/>
          <w:tab w:val="left" w:pos="1541"/>
        </w:tabs>
        <w:spacing w:before="135"/>
        <w:jc w:val="both"/>
        <w:rPr>
          <w:color w:val="000000" w:themeColor="text1"/>
          <w:sz w:val="24"/>
          <w:szCs w:val="24"/>
        </w:rPr>
      </w:pPr>
    </w:p>
    <w:p w:rsidRPr="00194127" w:rsidR="00F304DA" w:rsidP="0061456D" w:rsidRDefault="00157D3D" w14:paraId="40141FD3" w14:textId="60457911">
      <w:pPr>
        <w:pStyle w:val="Heading1"/>
        <w:rPr>
          <w:rFonts w:eastAsia="Arial"/>
          <w:color w:val="000000" w:themeColor="text1"/>
          <w:sz w:val="26"/>
          <w:szCs w:val="26"/>
        </w:rPr>
      </w:pPr>
      <w:bookmarkStart w:name="_Toc207768287" w:id="28"/>
      <w:bookmarkStart w:name="_Toc368912281" w:id="29"/>
      <w:r>
        <w:rPr>
          <w:sz w:val="26"/>
          <w:szCs w:val="26"/>
        </w:rPr>
        <w:t xml:space="preserve">4 </w:t>
      </w:r>
      <w:r w:rsidRPr="00194127" w:rsidR="6BD64D5E">
        <w:rPr>
          <w:sz w:val="26"/>
          <w:szCs w:val="26"/>
        </w:rPr>
        <w:t>Detailed System Design</w:t>
      </w:r>
      <w:bookmarkStart w:name="_Toc207768300" w:id="30"/>
      <w:bookmarkEnd w:id="28"/>
      <w:bookmarkEnd w:id="29"/>
    </w:p>
    <w:p w:rsidRPr="00EA7BE2" w:rsidR="00F304DA" w:rsidP="00EA7BE2" w:rsidRDefault="24BD504B" w14:paraId="5F482822" w14:textId="2DD67529">
      <w:pPr>
        <w:pStyle w:val="Heading2"/>
        <w:numPr>
          <w:ilvl w:val="1"/>
          <w:numId w:val="0"/>
        </w:numPr>
        <w:ind w:left="72"/>
        <w:jc w:val="both"/>
        <w:rPr>
          <w:rFonts w:ascii="Times New Roman" w:hAnsi="Times New Roman" w:cs="Times New Roman"/>
          <w:sz w:val="26"/>
          <w:szCs w:val="26"/>
        </w:rPr>
      </w:pPr>
      <w:bookmarkStart w:name="_Toc368912282" w:id="31"/>
      <w:r w:rsidRPr="00EA7BE2">
        <w:rPr>
          <w:rFonts w:ascii="Times New Roman" w:hAnsi="Times New Roman" w:cs="Times New Roman"/>
          <w:sz w:val="26"/>
          <w:szCs w:val="26"/>
        </w:rPr>
        <w:t xml:space="preserve">  </w:t>
      </w:r>
      <w:r w:rsidRPr="00EA7BE2" w:rsidR="2B1C155F">
        <w:rPr>
          <w:rFonts w:ascii="Times New Roman" w:hAnsi="Times New Roman" w:cs="Times New Roman"/>
          <w:sz w:val="26"/>
          <w:szCs w:val="26"/>
        </w:rPr>
        <w:t xml:space="preserve">    </w:t>
      </w:r>
      <w:r w:rsidRPr="00EA7BE2">
        <w:rPr>
          <w:rFonts w:ascii="Times New Roman" w:hAnsi="Times New Roman" w:cs="Times New Roman"/>
          <w:sz w:val="26"/>
          <w:szCs w:val="26"/>
        </w:rPr>
        <w:t xml:space="preserve"> </w:t>
      </w:r>
      <w:r w:rsidRPr="00EA7BE2" w:rsidR="30411CDC">
        <w:rPr>
          <w:rFonts w:ascii="Times New Roman" w:hAnsi="Times New Roman" w:cs="Times New Roman"/>
          <w:sz w:val="26"/>
          <w:szCs w:val="26"/>
        </w:rPr>
        <w:t>4</w:t>
      </w:r>
      <w:r w:rsidRPr="00EA7BE2">
        <w:rPr>
          <w:rFonts w:ascii="Times New Roman" w:hAnsi="Times New Roman" w:cs="Times New Roman"/>
          <w:sz w:val="26"/>
          <w:szCs w:val="26"/>
        </w:rPr>
        <w:t xml:space="preserve"> .1   </w:t>
      </w:r>
      <w:r w:rsidRPr="00EA7BE2" w:rsidR="6BD64D5E">
        <w:rPr>
          <w:rFonts w:ascii="Times New Roman" w:hAnsi="Times New Roman" w:cs="Times New Roman"/>
          <w:sz w:val="26"/>
          <w:szCs w:val="26"/>
        </w:rPr>
        <w:t>Key Entities</w:t>
      </w:r>
      <w:bookmarkEnd w:id="30"/>
      <w:bookmarkEnd w:id="31"/>
    </w:p>
    <w:p w:rsidR="1B8A3921" w:rsidP="00EA7BE2" w:rsidRDefault="1B8A3921" w14:paraId="0D8729B4" w14:textId="220A333C">
      <w:pPr>
        <w:jc w:val="both"/>
        <w:rPr>
          <w:sz w:val="24"/>
          <w:szCs w:val="24"/>
        </w:rPr>
      </w:pPr>
      <w:bookmarkStart w:name="_Toc207768301" w:id="32"/>
      <w:r>
        <w:t xml:space="preserve">                    </w:t>
      </w:r>
      <w:r w:rsidR="4503DB09">
        <w:t xml:space="preserve">  </w:t>
      </w:r>
      <w:r w:rsidRPr="390F6C3A">
        <w:rPr>
          <w:sz w:val="24"/>
          <w:szCs w:val="24"/>
        </w:rPr>
        <w:t>Stations, Ports, Switch, MAC table</w:t>
      </w:r>
    </w:p>
    <w:p w:rsidR="00EA7BE2" w:rsidP="00EA7BE2" w:rsidRDefault="57343781" w14:paraId="7E275947" w14:textId="77777777">
      <w:pPr>
        <w:pStyle w:val="Heading2"/>
        <w:numPr>
          <w:ilvl w:val="1"/>
          <w:numId w:val="0"/>
        </w:numPr>
        <w:ind w:left="72"/>
        <w:jc w:val="both"/>
      </w:pPr>
      <w:bookmarkStart w:name="_Toc368912283" w:id="33"/>
      <w:r>
        <w:lastRenderedPageBreak/>
        <w:t xml:space="preserve">  </w:t>
      </w:r>
      <w:r w:rsidR="7F26C137">
        <w:t xml:space="preserve">  </w:t>
      </w:r>
      <w:r>
        <w:t xml:space="preserve">  </w:t>
      </w:r>
    </w:p>
    <w:p w:rsidRPr="00EA7BE2" w:rsidR="00F304DA" w:rsidP="00EA7BE2" w:rsidRDefault="00EA7BE2" w14:paraId="0BD08C25" w14:textId="35DADF29">
      <w:pPr>
        <w:pStyle w:val="Heading2"/>
        <w:numPr>
          <w:ilvl w:val="1"/>
          <w:numId w:val="0"/>
        </w:numPr>
        <w:ind w:left="72"/>
        <w:jc w:val="both"/>
        <w:rPr>
          <w:rFonts w:ascii="Times New Roman" w:hAnsi="Times New Roman" w:cs="Times New Roman"/>
          <w:sz w:val="26"/>
          <w:szCs w:val="26"/>
        </w:rPr>
      </w:pPr>
      <w:r w:rsidRPr="00EA7BE2">
        <w:rPr>
          <w:sz w:val="26"/>
          <w:szCs w:val="26"/>
        </w:rPr>
        <w:t xml:space="preserve">      </w:t>
      </w:r>
      <w:r w:rsidRPr="00EA7BE2" w:rsidR="12BBCE26">
        <w:rPr>
          <w:rFonts w:ascii="Times New Roman" w:hAnsi="Times New Roman" w:cs="Times New Roman"/>
          <w:sz w:val="26"/>
          <w:szCs w:val="26"/>
        </w:rPr>
        <w:t>4</w:t>
      </w:r>
      <w:r w:rsidRPr="00EA7BE2" w:rsidR="57343781">
        <w:rPr>
          <w:rFonts w:ascii="Times New Roman" w:hAnsi="Times New Roman" w:cs="Times New Roman"/>
          <w:sz w:val="26"/>
          <w:szCs w:val="26"/>
        </w:rPr>
        <w:t xml:space="preserve">.2   </w:t>
      </w:r>
      <w:r w:rsidRPr="00EA7BE2" w:rsidR="6BD64D5E">
        <w:rPr>
          <w:rFonts w:ascii="Times New Roman" w:hAnsi="Times New Roman" w:cs="Times New Roman"/>
          <w:sz w:val="26"/>
          <w:szCs w:val="26"/>
        </w:rPr>
        <w:t>Detailed-Level Database Design</w:t>
      </w:r>
      <w:bookmarkEnd w:id="32"/>
      <w:bookmarkEnd w:id="33"/>
    </w:p>
    <w:p w:rsidR="0088611A" w:rsidP="00157D3D" w:rsidRDefault="304F34A3" w14:paraId="23EE0A02" w14:textId="43E44999">
      <w:pPr>
        <w:pStyle w:val="BodyText"/>
        <w:ind w:left="720"/>
        <w:jc w:val="both"/>
        <w:rPr>
          <w:sz w:val="24"/>
          <w:szCs w:val="24"/>
        </w:rPr>
      </w:pPr>
      <w:r w:rsidRPr="4D8C74F4">
        <w:rPr>
          <w:sz w:val="24"/>
          <w:szCs w:val="24"/>
        </w:rPr>
        <w:t xml:space="preserve">                 Here the switch have four ports to which the station can connect to.</w:t>
      </w:r>
      <w:r w:rsidR="00157D3D">
        <w:rPr>
          <w:sz w:val="24"/>
          <w:szCs w:val="24"/>
        </w:rPr>
        <w:t xml:space="preserve"> </w:t>
      </w:r>
      <w:r w:rsidRPr="4D8C74F4">
        <w:rPr>
          <w:sz w:val="24"/>
          <w:szCs w:val="24"/>
        </w:rPr>
        <w:t>The stations are connected directly the user interface and they are connected to switch through corresponding ports. The switch can be connected to only four ports and should have the buffer size of five frames</w:t>
      </w:r>
      <w:r w:rsidR="00157D3D">
        <w:rPr>
          <w:sz w:val="24"/>
          <w:szCs w:val="24"/>
        </w:rPr>
        <w:t xml:space="preserve">. The station sends the frames </w:t>
      </w:r>
      <w:r w:rsidRPr="4D8C74F4">
        <w:rPr>
          <w:sz w:val="24"/>
          <w:szCs w:val="24"/>
        </w:rPr>
        <w:t>to the switch using ports.</w:t>
      </w:r>
      <w:bookmarkStart w:name="_Toc361156525" w:id="34"/>
      <w:bookmarkStart w:name="_Toc368912284" w:id="35"/>
      <w:bookmarkStart w:name="_Toc207768303" w:id="36"/>
    </w:p>
    <w:p w:rsidR="00637A1F" w:rsidP="0088611A" w:rsidRDefault="0088611A" w14:paraId="36903A11" w14:textId="1635D7FF">
      <w:pPr>
        <w:pStyle w:val="BodyText"/>
        <w:rPr>
          <w:b/>
          <w:bCs/>
          <w:sz w:val="24"/>
          <w:szCs w:val="24"/>
        </w:rPr>
      </w:pPr>
      <w:r>
        <w:rPr>
          <w:rFonts w:ascii="Arial" w:hAnsi="Arial" w:cs="Arial"/>
          <w:b/>
          <w:bCs/>
          <w:sz w:val="26"/>
          <w:szCs w:val="26"/>
        </w:rPr>
        <w:t xml:space="preserve">   </w:t>
      </w:r>
      <w:r w:rsidR="00F677BB">
        <w:rPr>
          <w:rFonts w:ascii="Arial" w:hAnsi="Arial" w:cs="Arial"/>
          <w:b/>
          <w:bCs/>
          <w:sz w:val="26"/>
          <w:szCs w:val="26"/>
        </w:rPr>
        <w:t xml:space="preserve">  </w:t>
      </w:r>
      <w:r w:rsidR="00157D3D">
        <w:rPr>
          <w:b/>
          <w:bCs/>
          <w:sz w:val="24"/>
          <w:szCs w:val="24"/>
        </w:rPr>
        <w:t xml:space="preserve">4.2.1 </w:t>
      </w:r>
      <w:r w:rsidRPr="00EA7BE2" w:rsidR="6AA6C815">
        <w:rPr>
          <w:b/>
          <w:bCs/>
          <w:sz w:val="24"/>
          <w:szCs w:val="24"/>
        </w:rPr>
        <w:t>Data Mapping Information</w:t>
      </w:r>
      <w:bookmarkEnd w:id="34"/>
      <w:bookmarkEnd w:id="35"/>
    </w:p>
    <w:p w:rsidRPr="00041D84" w:rsidR="00041D84" w:rsidP="0009665C" w:rsidRDefault="00041D84" w14:paraId="6AE7DCED" w14:textId="2DABC46E">
      <w:pPr>
        <w:pStyle w:val="BodyText"/>
        <w:ind w:left="720" w:firstLine="720"/>
        <w:rPr>
          <w:rFonts w:ascii="Arial" w:hAnsi="Arial" w:cs="Arial"/>
          <w:bCs/>
          <w:sz w:val="26"/>
          <w:szCs w:val="26"/>
        </w:rPr>
      </w:pPr>
      <w:r>
        <w:rPr>
          <w:bCs/>
          <w:sz w:val="24"/>
          <w:szCs w:val="24"/>
        </w:rPr>
        <w:t>In this application mapping refers to port address and data</w:t>
      </w:r>
      <w:r w:rsidR="0009665C">
        <w:rPr>
          <w:bCs/>
          <w:sz w:val="24"/>
          <w:szCs w:val="24"/>
        </w:rPr>
        <w:t>. It compares the address and port number to enable the particular port.</w:t>
      </w:r>
      <w:bookmarkStart w:name="_GoBack" w:id="37"/>
      <w:bookmarkEnd w:id="37"/>
    </w:p>
    <w:p w:rsidRPr="00EA7BE2" w:rsidR="00E120EC" w:rsidP="0088611A" w:rsidRDefault="0088611A" w14:paraId="4DE45979" w14:textId="1F2ADE0F">
      <w:pPr>
        <w:pStyle w:val="Heading2"/>
        <w:numPr>
          <w:ilvl w:val="1"/>
          <w:numId w:val="0"/>
        </w:numPr>
        <w:rPr>
          <w:rFonts w:ascii="Times New Roman" w:hAnsi="Times New Roman" w:cs="Times New Roman"/>
          <w:sz w:val="26"/>
          <w:szCs w:val="26"/>
        </w:rPr>
      </w:pPr>
      <w:bookmarkStart w:name="_Toc361156518" w:id="38"/>
      <w:bookmarkStart w:name="_Toc368912288" w:id="39"/>
      <w:bookmarkEnd w:id="36"/>
      <w:r>
        <w:t xml:space="preserve">      </w:t>
      </w:r>
      <w:r w:rsidRPr="00EA7BE2" w:rsidR="182DE1E6">
        <w:rPr>
          <w:rFonts w:ascii="Times New Roman" w:hAnsi="Times New Roman" w:cs="Times New Roman"/>
          <w:sz w:val="26"/>
          <w:szCs w:val="26"/>
        </w:rPr>
        <w:t>4.</w:t>
      </w:r>
      <w:r w:rsidRPr="00EA7BE2" w:rsidR="00CE2618">
        <w:rPr>
          <w:rFonts w:ascii="Times New Roman" w:hAnsi="Times New Roman" w:cs="Times New Roman"/>
          <w:sz w:val="26"/>
          <w:szCs w:val="26"/>
        </w:rPr>
        <w:t>3</w:t>
      </w:r>
      <w:r w:rsidRPr="00EA7BE2" w:rsidR="182DE1E6">
        <w:rPr>
          <w:rFonts w:ascii="Times New Roman" w:hAnsi="Times New Roman" w:cs="Times New Roman"/>
          <w:sz w:val="26"/>
          <w:szCs w:val="26"/>
        </w:rPr>
        <w:t xml:space="preserve">  </w:t>
      </w:r>
      <w:r w:rsidRPr="00EA7BE2" w:rsidR="1FEAEB68">
        <w:rPr>
          <w:rFonts w:ascii="Times New Roman" w:hAnsi="Times New Roman" w:cs="Times New Roman"/>
          <w:sz w:val="26"/>
          <w:szCs w:val="26"/>
        </w:rPr>
        <w:t xml:space="preserve"> </w:t>
      </w:r>
      <w:r w:rsidRPr="00EA7BE2" w:rsidR="00E140DC">
        <w:rPr>
          <w:rFonts w:ascii="Times New Roman" w:hAnsi="Times New Roman" w:cs="Times New Roman"/>
          <w:sz w:val="26"/>
          <w:szCs w:val="26"/>
        </w:rPr>
        <w:t>Business Process workflow</w:t>
      </w:r>
      <w:bookmarkEnd w:id="38"/>
      <w:bookmarkEnd w:id="39"/>
      <w:r w:rsidRPr="00EA7BE2" w:rsidR="00E140DC">
        <w:rPr>
          <w:rFonts w:ascii="Times New Roman" w:hAnsi="Times New Roman" w:cs="Times New Roman"/>
          <w:sz w:val="26"/>
          <w:szCs w:val="26"/>
        </w:rPr>
        <w:t xml:space="preserve"> </w:t>
      </w:r>
    </w:p>
    <w:p w:rsidR="4341D98F" w:rsidP="00EA7BE2" w:rsidRDefault="31916969" w14:paraId="1FA2BC25" w14:textId="5870A72A">
      <w:pPr>
        <w:rPr>
          <w:sz w:val="24"/>
          <w:szCs w:val="24"/>
        </w:rPr>
      </w:pPr>
      <w:r w:rsidRPr="390F6C3A">
        <w:rPr>
          <w:sz w:val="24"/>
          <w:szCs w:val="24"/>
        </w:rPr>
        <w:t xml:space="preserve">   </w:t>
      </w:r>
      <w:r w:rsidR="00EA7BE2">
        <w:rPr>
          <w:sz w:val="24"/>
          <w:szCs w:val="24"/>
        </w:rPr>
        <w:t xml:space="preserve">            </w:t>
      </w:r>
      <w:r w:rsidRPr="390F6C3A" w:rsidR="43F26C36">
        <w:rPr>
          <w:sz w:val="24"/>
          <w:szCs w:val="24"/>
        </w:rPr>
        <w:t xml:space="preserve">1. </w:t>
      </w:r>
      <w:r w:rsidRPr="390F6C3A" w:rsidR="4341D98F">
        <w:rPr>
          <w:sz w:val="24"/>
          <w:szCs w:val="24"/>
        </w:rPr>
        <w:t>Connecting stations to switch through ports</w:t>
      </w:r>
    </w:p>
    <w:p w:rsidR="4341D98F" w:rsidP="00EA7BE2" w:rsidRDefault="5DD6D2DA" w14:paraId="602545E4" w14:textId="3238605D">
      <w:pPr>
        <w:jc w:val="both"/>
        <w:rPr>
          <w:sz w:val="24"/>
          <w:szCs w:val="24"/>
        </w:rPr>
      </w:pPr>
      <w:r w:rsidRPr="390F6C3A">
        <w:rPr>
          <w:sz w:val="24"/>
          <w:szCs w:val="24"/>
        </w:rPr>
        <w:t xml:space="preserve">    </w:t>
      </w:r>
      <w:r w:rsidRPr="390F6C3A" w:rsidR="0CCFE483">
        <w:rPr>
          <w:sz w:val="24"/>
          <w:szCs w:val="24"/>
        </w:rPr>
        <w:t xml:space="preserve">           2. </w:t>
      </w:r>
      <w:r w:rsidRPr="390F6C3A" w:rsidR="4341D98F">
        <w:rPr>
          <w:sz w:val="24"/>
          <w:szCs w:val="24"/>
        </w:rPr>
        <w:t>Switch have internal MAC table</w:t>
      </w:r>
      <w:r w:rsidRPr="390F6C3A" w:rsidR="7944E181">
        <w:rPr>
          <w:sz w:val="24"/>
          <w:szCs w:val="24"/>
        </w:rPr>
        <w:t xml:space="preserve"> </w:t>
      </w:r>
    </w:p>
    <w:p w:rsidR="4341D98F" w:rsidP="00EA7BE2" w:rsidRDefault="76718778" w14:paraId="4BD43E62" w14:textId="4ABB7B62">
      <w:pPr>
        <w:jc w:val="both"/>
        <w:rPr>
          <w:sz w:val="24"/>
          <w:szCs w:val="24"/>
        </w:rPr>
      </w:pPr>
      <w:r w:rsidRPr="390F6C3A">
        <w:rPr>
          <w:sz w:val="24"/>
          <w:szCs w:val="24"/>
        </w:rPr>
        <w:t xml:space="preserve">               3. </w:t>
      </w:r>
      <w:r w:rsidRPr="390F6C3A" w:rsidR="4341D98F">
        <w:rPr>
          <w:sz w:val="24"/>
          <w:szCs w:val="24"/>
        </w:rPr>
        <w:t>Sending frames from stations through ports</w:t>
      </w:r>
    </w:p>
    <w:p w:rsidR="4341D98F" w:rsidP="00EA7BE2" w:rsidRDefault="755FCE9B" w14:paraId="28EC6DE8" w14:textId="1EB45477">
      <w:pPr>
        <w:jc w:val="both"/>
        <w:rPr>
          <w:sz w:val="24"/>
          <w:szCs w:val="24"/>
        </w:rPr>
      </w:pPr>
      <w:r w:rsidRPr="390F6C3A">
        <w:rPr>
          <w:sz w:val="24"/>
          <w:szCs w:val="24"/>
        </w:rPr>
        <w:t xml:space="preserve">    </w:t>
      </w:r>
      <w:r w:rsidRPr="390F6C3A" w:rsidR="44BBE3D3">
        <w:rPr>
          <w:sz w:val="24"/>
          <w:szCs w:val="24"/>
        </w:rPr>
        <w:t xml:space="preserve">           4. </w:t>
      </w:r>
      <w:r w:rsidRPr="390F6C3A" w:rsidR="4341D98F">
        <w:rPr>
          <w:sz w:val="24"/>
          <w:szCs w:val="24"/>
        </w:rPr>
        <w:t>Switch look up the MAC table for address</w:t>
      </w:r>
    </w:p>
    <w:p w:rsidR="0088611A" w:rsidP="00EA7BE2" w:rsidRDefault="72C067AD" w14:paraId="7A6DA02F" w14:textId="45F1E789">
      <w:pPr>
        <w:jc w:val="both"/>
        <w:rPr>
          <w:sz w:val="24"/>
          <w:szCs w:val="24"/>
        </w:rPr>
      </w:pPr>
      <w:r w:rsidRPr="390F6C3A">
        <w:rPr>
          <w:sz w:val="24"/>
          <w:szCs w:val="24"/>
        </w:rPr>
        <w:t xml:space="preserve">   </w:t>
      </w:r>
      <w:r w:rsidRPr="390F6C3A" w:rsidR="2BA0CC0D">
        <w:rPr>
          <w:sz w:val="24"/>
          <w:szCs w:val="24"/>
        </w:rPr>
        <w:t xml:space="preserve">            5. </w:t>
      </w:r>
      <w:r w:rsidRPr="390F6C3A" w:rsidR="4341D98F">
        <w:rPr>
          <w:sz w:val="24"/>
          <w:szCs w:val="24"/>
        </w:rPr>
        <w:t>If present forward the frames else floods</w:t>
      </w:r>
      <w:bookmarkStart w:name="_Toc361156522" w:id="40"/>
      <w:bookmarkStart w:name="_Toc368912291" w:id="41"/>
    </w:p>
    <w:p w:rsidR="0088611A" w:rsidP="00EA7BE2" w:rsidRDefault="00F677BB" w14:paraId="6C4C57EC" w14:textId="47D936F5">
      <w:pPr>
        <w:jc w:val="both"/>
        <w:rPr>
          <w:sz w:val="24"/>
          <w:szCs w:val="24"/>
        </w:rPr>
      </w:pPr>
      <w:r>
        <w:rPr>
          <w:sz w:val="24"/>
          <w:szCs w:val="24"/>
        </w:rPr>
        <w:t xml:space="preserve">   </w:t>
      </w:r>
    </w:p>
    <w:p w:rsidR="00F677BB" w:rsidP="00EA7BE2" w:rsidRDefault="00F677BB" w14:paraId="731E32A9" w14:textId="5C64631C">
      <w:pPr>
        <w:jc w:val="both"/>
        <w:rPr>
          <w:sz w:val="24"/>
          <w:szCs w:val="24"/>
        </w:rPr>
      </w:pPr>
      <w:r>
        <w:rPr>
          <w:sz w:val="24"/>
          <w:szCs w:val="24"/>
        </w:rPr>
        <w:t xml:space="preserve">       </w:t>
      </w:r>
    </w:p>
    <w:p w:rsidRPr="00217E5D" w:rsidR="00E120EC" w:rsidP="0088611A" w:rsidRDefault="0088611A" w14:paraId="5A4BC598" w14:textId="2B41172C">
      <w:pPr>
        <w:rPr>
          <w:b/>
          <w:bCs/>
          <w:sz w:val="26"/>
          <w:szCs w:val="26"/>
        </w:rPr>
      </w:pPr>
      <w:r w:rsidRPr="00217E5D">
        <w:rPr>
          <w:b/>
          <w:bCs/>
          <w:sz w:val="26"/>
          <w:szCs w:val="26"/>
        </w:rPr>
        <w:t xml:space="preserve">      </w:t>
      </w:r>
      <w:r w:rsidRPr="00217E5D" w:rsidR="29D660DE">
        <w:rPr>
          <w:b/>
          <w:bCs/>
          <w:sz w:val="26"/>
          <w:szCs w:val="26"/>
        </w:rPr>
        <w:t>4.</w:t>
      </w:r>
      <w:r w:rsidRPr="00217E5D" w:rsidR="00CE2618">
        <w:rPr>
          <w:b/>
          <w:bCs/>
          <w:sz w:val="26"/>
          <w:szCs w:val="26"/>
        </w:rPr>
        <w:t>4</w:t>
      </w:r>
      <w:r w:rsidRPr="00217E5D" w:rsidR="29D660DE">
        <w:rPr>
          <w:b/>
          <w:bCs/>
          <w:sz w:val="26"/>
          <w:szCs w:val="26"/>
        </w:rPr>
        <w:t xml:space="preserve"> </w:t>
      </w:r>
      <w:r w:rsidRPr="00217E5D" w:rsidR="00E140DC">
        <w:rPr>
          <w:b/>
          <w:bCs/>
          <w:sz w:val="26"/>
          <w:szCs w:val="26"/>
        </w:rPr>
        <w:t>Variable</w:t>
      </w:r>
      <w:r w:rsidRPr="00217E5D" w:rsidR="410692B4">
        <w:rPr>
          <w:b/>
          <w:bCs/>
          <w:sz w:val="26"/>
          <w:szCs w:val="26"/>
        </w:rPr>
        <w:t>s</w:t>
      </w:r>
      <w:bookmarkEnd w:id="40"/>
      <w:bookmarkEnd w:id="41"/>
    </w:p>
    <w:p w:rsidR="00EA7BE2" w:rsidP="00EA7BE2" w:rsidRDefault="35862329" w14:paraId="0E90B9A3" w14:textId="77777777">
      <w:pPr>
        <w:jc w:val="both"/>
      </w:pPr>
      <w:r>
        <w:t xml:space="preserve">               </w:t>
      </w:r>
    </w:p>
    <w:p w:rsidRPr="00194127" w:rsidR="00991872" w:rsidP="00991872" w:rsidRDefault="00EA7BE2" w14:paraId="76A302C8" w14:textId="49C13ED8">
      <w:pPr>
        <w:pStyle w:val="ListParagraph"/>
        <w:ind w:left="835"/>
        <w:jc w:val="both"/>
        <w:rPr>
          <w:sz w:val="24"/>
          <w:szCs w:val="24"/>
        </w:rPr>
      </w:pPr>
      <w:r>
        <w:t xml:space="preserve"> </w:t>
      </w:r>
      <w:r w:rsidRPr="00194127" w:rsidR="00991872">
        <w:rPr>
          <w:sz w:val="24"/>
          <w:szCs w:val="24"/>
        </w:rPr>
        <w:t>1.class IPCMq main mq;</w:t>
      </w:r>
    </w:p>
    <w:p w:rsidRPr="00194127" w:rsidR="00991872" w:rsidP="00991872" w:rsidRDefault="00991872" w14:paraId="66AEA9DD" w14:textId="77777777">
      <w:pPr>
        <w:jc w:val="both"/>
        <w:rPr>
          <w:sz w:val="24"/>
          <w:szCs w:val="24"/>
        </w:rPr>
      </w:pPr>
      <w:r w:rsidRPr="00194127">
        <w:rPr>
          <w:sz w:val="24"/>
          <w:szCs w:val="24"/>
        </w:rPr>
        <w:t xml:space="preserve">                   {</w:t>
      </w:r>
    </w:p>
    <w:p w:rsidRPr="00194127" w:rsidR="00991872" w:rsidP="00991872" w:rsidRDefault="00991872" w14:paraId="55B78330" w14:textId="77777777">
      <w:pPr>
        <w:jc w:val="both"/>
        <w:rPr>
          <w:sz w:val="24"/>
          <w:szCs w:val="24"/>
        </w:rPr>
      </w:pPr>
      <w:r w:rsidRPr="00194127">
        <w:rPr>
          <w:sz w:val="24"/>
          <w:szCs w:val="24"/>
        </w:rPr>
        <w:t xml:space="preserve">                       int selection=0;</w:t>
      </w:r>
    </w:p>
    <w:p w:rsidRPr="00194127" w:rsidR="00991872" w:rsidP="00991872" w:rsidRDefault="00991872" w14:paraId="7C30A499" w14:textId="77777777">
      <w:pPr>
        <w:jc w:val="both"/>
        <w:rPr>
          <w:sz w:val="24"/>
          <w:szCs w:val="24"/>
        </w:rPr>
      </w:pPr>
      <w:r w:rsidRPr="00194127">
        <w:rPr>
          <w:sz w:val="24"/>
          <w:szCs w:val="24"/>
        </w:rPr>
        <w:t xml:space="preserve">                       int ret = -1;</w:t>
      </w:r>
    </w:p>
    <w:p w:rsidRPr="00194127" w:rsidR="00991872" w:rsidP="00991872" w:rsidRDefault="00991872" w14:paraId="71276B74" w14:textId="77777777">
      <w:pPr>
        <w:jc w:val="both"/>
        <w:rPr>
          <w:sz w:val="24"/>
          <w:szCs w:val="24"/>
        </w:rPr>
      </w:pPr>
      <w:r w:rsidRPr="00194127">
        <w:rPr>
          <w:sz w:val="24"/>
          <w:szCs w:val="24"/>
        </w:rPr>
        <w:t xml:space="preserve">                       unsigned int prio;</w:t>
      </w:r>
    </w:p>
    <w:p w:rsidRPr="00194127" w:rsidR="00991872" w:rsidP="00991872" w:rsidRDefault="00991872" w14:paraId="1052344F" w14:textId="77777777">
      <w:pPr>
        <w:jc w:val="both"/>
        <w:rPr>
          <w:sz w:val="24"/>
          <w:szCs w:val="24"/>
        </w:rPr>
      </w:pPr>
      <w:r w:rsidRPr="00194127">
        <w:rPr>
          <w:sz w:val="24"/>
          <w:szCs w:val="24"/>
        </w:rPr>
        <w:t xml:space="preserve">                       string rxMsgFromMain;</w:t>
      </w:r>
    </w:p>
    <w:p w:rsidRPr="00194127" w:rsidR="00991872" w:rsidP="00991872" w:rsidRDefault="00991872" w14:paraId="3CAD7538" w14:textId="77777777">
      <w:pPr>
        <w:jc w:val="both"/>
        <w:rPr>
          <w:sz w:val="24"/>
          <w:szCs w:val="24"/>
        </w:rPr>
      </w:pPr>
      <w:r w:rsidRPr="00194127">
        <w:rPr>
          <w:sz w:val="24"/>
          <w:szCs w:val="24"/>
        </w:rPr>
        <w:t xml:space="preserve">                    }</w:t>
      </w:r>
    </w:p>
    <w:p w:rsidRPr="00194127" w:rsidR="00991872" w:rsidP="00991872" w:rsidRDefault="00991872" w14:paraId="6576B9DC" w14:textId="77777777">
      <w:pPr>
        <w:jc w:val="both"/>
        <w:rPr>
          <w:b/>
          <w:bCs/>
          <w:sz w:val="24"/>
          <w:szCs w:val="24"/>
        </w:rPr>
      </w:pPr>
      <w:r w:rsidRPr="00194127">
        <w:rPr>
          <w:b/>
          <w:bCs/>
          <w:sz w:val="24"/>
          <w:szCs w:val="24"/>
        </w:rPr>
        <w:t xml:space="preserve">        </w:t>
      </w:r>
    </w:p>
    <w:p w:rsidRPr="00194127" w:rsidR="00991872" w:rsidP="00991872" w:rsidRDefault="00991872" w14:paraId="16C528EE" w14:textId="77777777">
      <w:pPr>
        <w:jc w:val="both"/>
        <w:rPr>
          <w:sz w:val="24"/>
          <w:szCs w:val="24"/>
        </w:rPr>
      </w:pPr>
      <w:r w:rsidRPr="00194127">
        <w:rPr>
          <w:sz w:val="24"/>
          <w:szCs w:val="24"/>
        </w:rPr>
        <w:t xml:space="preserve">               2.    class IPCMq</w:t>
      </w:r>
    </w:p>
    <w:p w:rsidRPr="00194127" w:rsidR="00991872" w:rsidP="00991872" w:rsidRDefault="00991872" w14:paraId="24BFFD8B" w14:textId="77777777">
      <w:pPr>
        <w:jc w:val="both"/>
        <w:rPr>
          <w:sz w:val="24"/>
          <w:szCs w:val="24"/>
        </w:rPr>
      </w:pPr>
      <w:r w:rsidRPr="00194127">
        <w:rPr>
          <w:sz w:val="24"/>
          <w:szCs w:val="24"/>
        </w:rPr>
        <w:t xml:space="preserve">                     {</w:t>
      </w:r>
    </w:p>
    <w:p w:rsidRPr="00194127" w:rsidR="00991872" w:rsidP="00991872" w:rsidRDefault="00991872" w14:paraId="746E711E" w14:textId="77777777">
      <w:pPr>
        <w:jc w:val="both"/>
        <w:rPr>
          <w:sz w:val="24"/>
          <w:szCs w:val="24"/>
        </w:rPr>
      </w:pPr>
      <w:r w:rsidRPr="00194127">
        <w:rPr>
          <w:sz w:val="24"/>
          <w:szCs w:val="24"/>
        </w:rPr>
        <w:t xml:space="preserve">                         private:</w:t>
      </w:r>
    </w:p>
    <w:p w:rsidRPr="00194127" w:rsidR="00991872" w:rsidP="00991872" w:rsidRDefault="00991872" w14:paraId="4BF691DF" w14:textId="77777777">
      <w:pPr>
        <w:jc w:val="both"/>
        <w:rPr>
          <w:sz w:val="24"/>
          <w:szCs w:val="24"/>
        </w:rPr>
      </w:pPr>
      <w:r w:rsidRPr="00194127">
        <w:rPr>
          <w:sz w:val="24"/>
          <w:szCs w:val="24"/>
        </w:rPr>
        <w:t xml:space="preserve">                             string  -mqName;</w:t>
      </w:r>
    </w:p>
    <w:p w:rsidRPr="00194127" w:rsidR="00991872" w:rsidP="00991872" w:rsidRDefault="00991872" w14:paraId="4D46E929" w14:textId="77777777">
      <w:pPr>
        <w:jc w:val="both"/>
        <w:rPr>
          <w:sz w:val="24"/>
          <w:szCs w:val="24"/>
        </w:rPr>
      </w:pPr>
      <w:r w:rsidRPr="00194127">
        <w:rPr>
          <w:sz w:val="24"/>
          <w:szCs w:val="24"/>
        </w:rPr>
        <w:t xml:space="preserve">                              int      -mqFlags;</w:t>
      </w:r>
    </w:p>
    <w:p w:rsidRPr="00194127" w:rsidR="00991872" w:rsidP="00991872" w:rsidRDefault="00991872" w14:paraId="346B98DF" w14:textId="77777777">
      <w:pPr>
        <w:jc w:val="both"/>
        <w:rPr>
          <w:sz w:val="24"/>
          <w:szCs w:val="24"/>
        </w:rPr>
      </w:pPr>
      <w:r w:rsidRPr="00194127">
        <w:rPr>
          <w:sz w:val="24"/>
          <w:szCs w:val="24"/>
        </w:rPr>
        <w:t xml:space="preserve">                       }</w:t>
      </w:r>
    </w:p>
    <w:p w:rsidRPr="00194127" w:rsidR="00991872" w:rsidP="00991872" w:rsidRDefault="00991872" w14:paraId="1ED467B9" w14:textId="77777777">
      <w:pPr>
        <w:jc w:val="both"/>
        <w:rPr>
          <w:sz w:val="24"/>
          <w:szCs w:val="24"/>
        </w:rPr>
      </w:pPr>
      <w:r w:rsidRPr="00194127">
        <w:rPr>
          <w:sz w:val="24"/>
          <w:szCs w:val="24"/>
        </w:rPr>
        <w:t xml:space="preserve">          </w:t>
      </w:r>
    </w:p>
    <w:p w:rsidRPr="00194127" w:rsidR="00991872" w:rsidP="00991872" w:rsidRDefault="00991872" w14:paraId="559BED56" w14:textId="77777777">
      <w:pPr>
        <w:jc w:val="both"/>
        <w:rPr>
          <w:b/>
          <w:bCs/>
          <w:sz w:val="24"/>
          <w:szCs w:val="24"/>
        </w:rPr>
      </w:pPr>
      <w:r w:rsidRPr="00194127">
        <w:rPr>
          <w:sz w:val="24"/>
          <w:szCs w:val="24"/>
        </w:rPr>
        <w:t xml:space="preserve">               3.</w:t>
      </w:r>
      <w:r w:rsidRPr="00194127">
        <w:rPr>
          <w:b/>
          <w:bCs/>
          <w:sz w:val="24"/>
          <w:szCs w:val="24"/>
        </w:rPr>
        <w:t xml:space="preserve">   </w:t>
      </w:r>
      <w:r w:rsidRPr="00194127">
        <w:rPr>
          <w:sz w:val="24"/>
          <w:szCs w:val="24"/>
        </w:rPr>
        <w:t>class TCPServer server</w:t>
      </w:r>
    </w:p>
    <w:p w:rsidRPr="00194127" w:rsidR="00991872" w:rsidP="00991872" w:rsidRDefault="00991872" w14:paraId="59ECE0DF" w14:textId="77777777">
      <w:pPr>
        <w:jc w:val="both"/>
        <w:rPr>
          <w:sz w:val="24"/>
          <w:szCs w:val="24"/>
        </w:rPr>
      </w:pPr>
      <w:r w:rsidRPr="00194127">
        <w:rPr>
          <w:sz w:val="24"/>
          <w:szCs w:val="24"/>
        </w:rPr>
        <w:t xml:space="preserve">                     {</w:t>
      </w:r>
    </w:p>
    <w:p w:rsidRPr="00194127" w:rsidR="00991872" w:rsidP="00991872" w:rsidRDefault="00991872" w14:paraId="6F7BA2AD" w14:textId="77777777">
      <w:pPr>
        <w:jc w:val="both"/>
        <w:rPr>
          <w:sz w:val="24"/>
          <w:szCs w:val="24"/>
        </w:rPr>
      </w:pPr>
      <w:r w:rsidRPr="00194127">
        <w:rPr>
          <w:sz w:val="24"/>
          <w:szCs w:val="24"/>
        </w:rPr>
        <w:t xml:space="preserve">                            int clNum = 0;</w:t>
      </w:r>
    </w:p>
    <w:p w:rsidRPr="00194127" w:rsidR="00991872" w:rsidP="00991872" w:rsidRDefault="00991872" w14:paraId="751CB49D" w14:textId="77777777">
      <w:pPr>
        <w:jc w:val="both"/>
        <w:rPr>
          <w:sz w:val="24"/>
          <w:szCs w:val="24"/>
        </w:rPr>
      </w:pPr>
      <w:r w:rsidRPr="00194127">
        <w:rPr>
          <w:sz w:val="24"/>
          <w:szCs w:val="24"/>
        </w:rPr>
        <w:t xml:space="preserve">                            int  port = 65123;</w:t>
      </w:r>
    </w:p>
    <w:p w:rsidRPr="00194127" w:rsidR="00991872" w:rsidP="00991872" w:rsidRDefault="00991872" w14:paraId="6949EF48" w14:textId="77777777">
      <w:pPr>
        <w:jc w:val="both"/>
        <w:rPr>
          <w:sz w:val="24"/>
          <w:szCs w:val="24"/>
        </w:rPr>
      </w:pPr>
      <w:r w:rsidRPr="00194127">
        <w:rPr>
          <w:sz w:val="24"/>
          <w:szCs w:val="24"/>
        </w:rPr>
        <w:t xml:space="preserve">                            server.bindAddress(port);</w:t>
      </w:r>
    </w:p>
    <w:p w:rsidRPr="00194127" w:rsidR="00991872" w:rsidP="00991872" w:rsidRDefault="00991872" w14:paraId="546D8DEC" w14:textId="77777777">
      <w:pPr>
        <w:jc w:val="both"/>
        <w:rPr>
          <w:sz w:val="24"/>
          <w:szCs w:val="24"/>
        </w:rPr>
      </w:pPr>
      <w:r w:rsidRPr="00194127">
        <w:rPr>
          <w:sz w:val="24"/>
          <w:szCs w:val="24"/>
        </w:rPr>
        <w:t xml:space="preserve">                    }</w:t>
      </w:r>
    </w:p>
    <w:p w:rsidRPr="00A610A4" w:rsidR="00A610A4" w:rsidP="00EA7BE2" w:rsidRDefault="00A610A4" w14:paraId="0EAF79D9" w14:textId="09EA7EBD">
      <w:pPr>
        <w:jc w:val="both"/>
        <w:rPr>
          <w:sz w:val="24"/>
          <w:szCs w:val="24"/>
        </w:rPr>
      </w:pPr>
    </w:p>
    <w:p w:rsidRPr="00A610A4" w:rsidR="00A610A4" w:rsidP="390F6C3A" w:rsidRDefault="06754D2E" w14:paraId="27E850EE" w14:textId="7BEE049D">
      <w:r>
        <w:t xml:space="preserve">                   </w:t>
      </w:r>
    </w:p>
    <w:p w:rsidR="00F677BB" w:rsidP="00466D30" w:rsidRDefault="00F677BB" w14:paraId="5C9F3991" w14:textId="4C0B55F2">
      <w:pPr>
        <w:pStyle w:val="Heading2"/>
        <w:numPr>
          <w:ilvl w:val="1"/>
          <w:numId w:val="0"/>
        </w:numPr>
        <w:rPr>
          <w:rFonts w:ascii="Times New Roman" w:hAnsi="Times New Roman" w:cs="Times New Roman"/>
          <w:sz w:val="26"/>
          <w:szCs w:val="26"/>
        </w:rPr>
      </w:pPr>
      <w:bookmarkStart w:name="_Toc368912293" w:id="42"/>
      <w:r>
        <w:rPr>
          <w:rFonts w:ascii="Times New Roman" w:hAnsi="Times New Roman" w:cs="Times New Roman"/>
          <w:sz w:val="26"/>
          <w:szCs w:val="26"/>
        </w:rPr>
        <w:lastRenderedPageBreak/>
        <w:t>4.5    Business Logic</w:t>
      </w:r>
    </w:p>
    <w:p w:rsidR="005C69EF" w:rsidP="005C69EF" w:rsidRDefault="00F677BB" w14:paraId="6AA620A4" w14:textId="46F602BB">
      <w:pPr>
        <w:jc w:val="both"/>
        <w:rPr>
          <w:sz w:val="24"/>
          <w:szCs w:val="24"/>
        </w:rPr>
      </w:pPr>
      <w:r w:rsidRPr="005C69EF">
        <w:rPr>
          <w:b/>
          <w:bCs/>
          <w:sz w:val="26"/>
          <w:szCs w:val="26"/>
        </w:rPr>
        <w:t xml:space="preserve">      </w:t>
      </w:r>
      <w:r w:rsidRPr="005C69EF" w:rsidR="005C69EF">
        <w:rPr>
          <w:b/>
          <w:bCs/>
          <w:sz w:val="24"/>
          <w:szCs w:val="24"/>
        </w:rPr>
        <w:t>4.5.1</w:t>
      </w:r>
      <w:r>
        <w:rPr>
          <w:rFonts w:ascii="Arial" w:hAnsi="Arial" w:cs="Arial"/>
          <w:b/>
          <w:bCs/>
          <w:sz w:val="26"/>
          <w:szCs w:val="26"/>
        </w:rPr>
        <w:t xml:space="preserve">    </w:t>
      </w:r>
      <w:r w:rsidRPr="00E107C8">
        <w:rPr>
          <w:b/>
          <w:bCs/>
          <w:sz w:val="24"/>
          <w:szCs w:val="24"/>
          <w:u w:val="single"/>
        </w:rPr>
        <w:t>Client Model</w:t>
      </w:r>
      <w:r>
        <w:rPr>
          <w:sz w:val="24"/>
          <w:szCs w:val="24"/>
        </w:rPr>
        <w:t>:</w:t>
      </w:r>
    </w:p>
    <w:p w:rsidRPr="005C69EF" w:rsidR="005C69EF" w:rsidP="005C69EF" w:rsidRDefault="005C69EF" w14:paraId="48E7776F" w14:textId="33E03A91">
      <w:pPr>
        <w:jc w:val="both"/>
        <w:rPr>
          <w:b/>
          <w:bCs/>
          <w:sz w:val="24"/>
          <w:szCs w:val="24"/>
        </w:rPr>
      </w:pPr>
    </w:p>
    <w:p w:rsidRPr="005C69EF" w:rsidR="005C69EF" w:rsidP="005C69EF" w:rsidRDefault="00157D3D" w14:paraId="72DDC060" w14:textId="23C3016B">
      <w:pPr>
        <w:jc w:val="both"/>
        <w:rPr>
          <w:sz w:val="24"/>
          <w:szCs w:val="24"/>
        </w:rPr>
      </w:pPr>
      <w:r>
        <w:rPr>
          <w:sz w:val="24"/>
          <w:szCs w:val="24"/>
        </w:rPr>
        <w:t xml:space="preserve">         4.5.1.1 </w:t>
      </w:r>
      <w:r w:rsidRPr="005C69EF" w:rsidR="005C69EF">
        <w:rPr>
          <w:sz w:val="24"/>
          <w:szCs w:val="24"/>
        </w:rPr>
        <w:t>string Messaging :: create_message(msg_types_e option, string frame)</w:t>
      </w:r>
    </w:p>
    <w:p w:rsidR="00F677BB" w:rsidP="005C69EF" w:rsidRDefault="005C69EF" w14:paraId="0CA5DE28" w14:textId="3C6E5346">
      <w:pPr>
        <w:jc w:val="both"/>
        <w:rPr>
          <w:sz w:val="24"/>
          <w:szCs w:val="24"/>
        </w:rPr>
      </w:pPr>
      <w:r>
        <w:rPr>
          <w:sz w:val="24"/>
          <w:szCs w:val="24"/>
        </w:rPr>
        <w:t xml:space="preserve">         </w:t>
      </w:r>
      <w:r w:rsidRPr="005C69EF">
        <w:rPr>
          <w:sz w:val="24"/>
          <w:szCs w:val="24"/>
        </w:rPr>
        <w:t>4.5.1.2 string Messaging :: create_message(msg_types_e option, int p_enabl</w:t>
      </w:r>
      <w:r w:rsidR="00451FC3">
        <w:rPr>
          <w:sz w:val="24"/>
          <w:szCs w:val="24"/>
        </w:rPr>
        <w:t>e)</w:t>
      </w:r>
    </w:p>
    <w:p w:rsidR="005C69EF" w:rsidP="005C69EF" w:rsidRDefault="005C69EF" w14:paraId="237C57AC" w14:textId="77777777">
      <w:pPr>
        <w:jc w:val="both"/>
        <w:rPr>
          <w:sz w:val="24"/>
          <w:szCs w:val="24"/>
        </w:rPr>
      </w:pPr>
    </w:p>
    <w:p w:rsidRPr="00E107C8" w:rsidR="00F677BB" w:rsidP="00F677BB" w:rsidRDefault="00F677BB" w14:paraId="4E2F2F5D" w14:textId="340FBA21">
      <w:pPr>
        <w:jc w:val="both"/>
        <w:rPr>
          <w:b/>
          <w:bCs/>
          <w:sz w:val="24"/>
          <w:szCs w:val="24"/>
          <w:u w:val="single"/>
        </w:rPr>
      </w:pPr>
      <w:r w:rsidRPr="005C69EF">
        <w:rPr>
          <w:b/>
          <w:bCs/>
          <w:sz w:val="24"/>
          <w:szCs w:val="24"/>
        </w:rPr>
        <w:t xml:space="preserve">       </w:t>
      </w:r>
      <w:r w:rsidRPr="005C69EF" w:rsidR="005C69EF">
        <w:rPr>
          <w:b/>
          <w:bCs/>
          <w:sz w:val="24"/>
          <w:szCs w:val="24"/>
        </w:rPr>
        <w:t>4.5.2</w:t>
      </w:r>
      <w:r>
        <w:rPr>
          <w:sz w:val="24"/>
          <w:szCs w:val="24"/>
        </w:rPr>
        <w:t xml:space="preserve">     </w:t>
      </w:r>
      <w:r w:rsidRPr="00E107C8">
        <w:rPr>
          <w:b/>
          <w:bCs/>
          <w:sz w:val="24"/>
          <w:szCs w:val="24"/>
          <w:u w:val="single"/>
        </w:rPr>
        <w:t>Server Model:</w:t>
      </w:r>
    </w:p>
    <w:p w:rsidRPr="005C69EF" w:rsidR="005C69EF" w:rsidP="005C69EF" w:rsidRDefault="005C69EF" w14:paraId="4D7B6A46" w14:textId="77777777">
      <w:pPr>
        <w:jc w:val="both"/>
        <w:rPr>
          <w:sz w:val="24"/>
          <w:szCs w:val="24"/>
        </w:rPr>
      </w:pPr>
      <w:r w:rsidRPr="005C69EF">
        <w:rPr>
          <w:sz w:val="24"/>
          <w:szCs w:val="24"/>
        </w:rPr>
        <w:t xml:space="preserve">       </w:t>
      </w:r>
    </w:p>
    <w:p w:rsidRPr="005C69EF" w:rsidR="005C69EF" w:rsidP="005C69EF" w:rsidRDefault="005C69EF" w14:paraId="0F61780B" w14:textId="0B1A1EE5">
      <w:pPr>
        <w:jc w:val="both"/>
        <w:rPr>
          <w:sz w:val="24"/>
          <w:szCs w:val="24"/>
        </w:rPr>
      </w:pPr>
      <w:r w:rsidRPr="005C69EF">
        <w:rPr>
          <w:sz w:val="24"/>
          <w:szCs w:val="24"/>
        </w:rPr>
        <w:t xml:space="preserve">          4.</w:t>
      </w:r>
      <w:r w:rsidR="00C40DDA">
        <w:rPr>
          <w:sz w:val="24"/>
          <w:szCs w:val="24"/>
        </w:rPr>
        <w:t>5</w:t>
      </w:r>
      <w:r w:rsidRPr="005C69EF">
        <w:rPr>
          <w:sz w:val="24"/>
          <w:szCs w:val="24"/>
        </w:rPr>
        <w:t>.2.1</w:t>
      </w:r>
      <w:r>
        <w:rPr>
          <w:sz w:val="24"/>
          <w:szCs w:val="24"/>
        </w:rPr>
        <w:t xml:space="preserve"> </w:t>
      </w:r>
      <w:r w:rsidRPr="005C69EF">
        <w:rPr>
          <w:sz w:val="24"/>
          <w:szCs w:val="24"/>
        </w:rPr>
        <w:t>int Switching::start_switch(string swstart)</w:t>
      </w:r>
    </w:p>
    <w:p w:rsidRPr="005C69EF" w:rsidR="005C69EF" w:rsidP="005C69EF" w:rsidRDefault="005C69EF" w14:paraId="2946EABB" w14:textId="58CAC4A9">
      <w:pPr>
        <w:jc w:val="both"/>
        <w:rPr>
          <w:sz w:val="24"/>
          <w:szCs w:val="24"/>
        </w:rPr>
      </w:pPr>
      <w:r w:rsidRPr="005C69EF">
        <w:rPr>
          <w:sz w:val="24"/>
          <w:szCs w:val="24"/>
        </w:rPr>
        <w:t xml:space="preserve">          4.</w:t>
      </w:r>
      <w:r w:rsidR="00C40DDA">
        <w:rPr>
          <w:sz w:val="24"/>
          <w:szCs w:val="24"/>
        </w:rPr>
        <w:t>5</w:t>
      </w:r>
      <w:r w:rsidRPr="005C69EF">
        <w:rPr>
          <w:sz w:val="24"/>
          <w:szCs w:val="24"/>
        </w:rPr>
        <w:t>.2.</w:t>
      </w:r>
      <w:r>
        <w:rPr>
          <w:b/>
          <w:bCs/>
          <w:sz w:val="24"/>
          <w:szCs w:val="24"/>
        </w:rPr>
        <w:t>2</w:t>
      </w:r>
      <w:r w:rsidR="00157D3D">
        <w:rPr>
          <w:sz w:val="24"/>
          <w:szCs w:val="24"/>
        </w:rPr>
        <w:t xml:space="preserve"> </w:t>
      </w:r>
      <w:r w:rsidRPr="005C69EF">
        <w:rPr>
          <w:sz w:val="24"/>
          <w:szCs w:val="24"/>
        </w:rPr>
        <w:t>int Switching::stop_switch(string swstop)</w:t>
      </w:r>
    </w:p>
    <w:p w:rsidRPr="005C69EF" w:rsidR="005C69EF" w:rsidP="005C69EF" w:rsidRDefault="005C69EF" w14:paraId="20A7CC45" w14:textId="19CD353A">
      <w:pPr>
        <w:jc w:val="both"/>
        <w:rPr>
          <w:sz w:val="24"/>
          <w:szCs w:val="24"/>
        </w:rPr>
      </w:pPr>
      <w:r w:rsidRPr="005C69EF">
        <w:rPr>
          <w:b/>
          <w:bCs/>
          <w:sz w:val="24"/>
          <w:szCs w:val="24"/>
        </w:rPr>
        <w:t xml:space="preserve">     </w:t>
      </w:r>
      <w:r>
        <w:rPr>
          <w:b/>
          <w:bCs/>
          <w:sz w:val="24"/>
          <w:szCs w:val="24"/>
        </w:rPr>
        <w:t xml:space="preserve">    </w:t>
      </w:r>
      <w:r w:rsidRPr="005C69EF">
        <w:rPr>
          <w:b/>
          <w:bCs/>
          <w:sz w:val="24"/>
          <w:szCs w:val="24"/>
        </w:rPr>
        <w:t xml:space="preserve"> </w:t>
      </w:r>
      <w:r w:rsidRPr="005C69EF">
        <w:rPr>
          <w:sz w:val="24"/>
          <w:szCs w:val="24"/>
        </w:rPr>
        <w:t>4.</w:t>
      </w:r>
      <w:r w:rsidR="00C40DDA">
        <w:rPr>
          <w:sz w:val="24"/>
          <w:szCs w:val="24"/>
        </w:rPr>
        <w:t>5</w:t>
      </w:r>
      <w:r w:rsidRPr="005C69EF">
        <w:rPr>
          <w:sz w:val="24"/>
          <w:szCs w:val="24"/>
        </w:rPr>
        <w:t>.2.3</w:t>
      </w:r>
      <w:r w:rsidR="00157D3D">
        <w:rPr>
          <w:sz w:val="24"/>
          <w:szCs w:val="24"/>
        </w:rPr>
        <w:t xml:space="preserve"> s</w:t>
      </w:r>
      <w:r w:rsidRPr="005C69EF">
        <w:rPr>
          <w:sz w:val="24"/>
          <w:szCs w:val="24"/>
        </w:rPr>
        <w:t>w.port_enable(rcvString)</w:t>
      </w:r>
    </w:p>
    <w:p w:rsidRPr="005C69EF" w:rsidR="00F677BB" w:rsidP="005C69EF" w:rsidRDefault="005C69EF" w14:paraId="3660C437" w14:textId="10301F8E">
      <w:pPr>
        <w:jc w:val="both"/>
        <w:rPr>
          <w:sz w:val="24"/>
          <w:szCs w:val="24"/>
        </w:rPr>
      </w:pPr>
      <w:r w:rsidRPr="005C69EF">
        <w:rPr>
          <w:sz w:val="24"/>
          <w:szCs w:val="24"/>
        </w:rPr>
        <w:t xml:space="preserve">          4.</w:t>
      </w:r>
      <w:r w:rsidR="00C40DDA">
        <w:rPr>
          <w:sz w:val="24"/>
          <w:szCs w:val="24"/>
        </w:rPr>
        <w:t>5</w:t>
      </w:r>
      <w:r w:rsidRPr="005C69EF">
        <w:rPr>
          <w:sz w:val="24"/>
          <w:szCs w:val="24"/>
        </w:rPr>
        <w:t>.2.4</w:t>
      </w:r>
      <w:r>
        <w:rPr>
          <w:sz w:val="24"/>
          <w:szCs w:val="24"/>
        </w:rPr>
        <w:t xml:space="preserve"> </w:t>
      </w:r>
      <w:r w:rsidRPr="005C69EF">
        <w:rPr>
          <w:sz w:val="24"/>
          <w:szCs w:val="24"/>
        </w:rPr>
        <w:t>sw.port_disable(rcvString)</w:t>
      </w:r>
    </w:p>
    <w:p w:rsidRPr="00F677BB" w:rsidR="00F677BB" w:rsidP="00F677BB" w:rsidRDefault="00F677BB" w14:paraId="69B7D0F9" w14:textId="77777777"/>
    <w:p w:rsidRPr="00EA7BE2" w:rsidR="00193769" w:rsidP="005C69EF" w:rsidRDefault="00F677BB" w14:paraId="4A00016F" w14:textId="3EA42A8A">
      <w:pPr>
        <w:pStyle w:val="Heading2"/>
        <w:numPr>
          <w:ilvl w:val="1"/>
          <w:numId w:val="0"/>
        </w:numPr>
        <w:rPr>
          <w:rFonts w:ascii="Times New Roman" w:hAnsi="Times New Roman" w:cs="Times New Roman"/>
          <w:sz w:val="26"/>
          <w:szCs w:val="26"/>
        </w:rPr>
      </w:pPr>
      <w:r>
        <w:rPr>
          <w:rFonts w:ascii="Times New Roman" w:hAnsi="Times New Roman" w:cs="Times New Roman"/>
          <w:sz w:val="26"/>
          <w:szCs w:val="26"/>
        </w:rPr>
        <w:t xml:space="preserve"> </w:t>
      </w:r>
      <w:r w:rsidRPr="00EA7BE2" w:rsidR="3D109B12">
        <w:rPr>
          <w:rFonts w:ascii="Times New Roman" w:hAnsi="Times New Roman" w:cs="Times New Roman"/>
          <w:sz w:val="26"/>
          <w:szCs w:val="26"/>
        </w:rPr>
        <w:t>4.</w:t>
      </w:r>
      <w:r>
        <w:rPr>
          <w:rFonts w:ascii="Times New Roman" w:hAnsi="Times New Roman" w:cs="Times New Roman"/>
          <w:sz w:val="26"/>
          <w:szCs w:val="26"/>
        </w:rPr>
        <w:t>6</w:t>
      </w:r>
      <w:r w:rsidRPr="00EA7BE2" w:rsidR="3D109B12">
        <w:rPr>
          <w:rFonts w:ascii="Times New Roman" w:hAnsi="Times New Roman" w:cs="Times New Roman"/>
          <w:sz w:val="26"/>
          <w:szCs w:val="26"/>
        </w:rPr>
        <w:t xml:space="preserve"> </w:t>
      </w:r>
      <w:r w:rsidRPr="00EA7BE2" w:rsidR="1013AA36">
        <w:rPr>
          <w:rFonts w:ascii="Times New Roman" w:hAnsi="Times New Roman" w:cs="Times New Roman"/>
          <w:sz w:val="26"/>
          <w:szCs w:val="26"/>
        </w:rPr>
        <w:t>Data Migration</w:t>
      </w:r>
      <w:bookmarkEnd w:id="42"/>
    </w:p>
    <w:p w:rsidRPr="00F96124" w:rsidR="00F96124" w:rsidP="00195E29" w:rsidRDefault="1D29114F" w14:paraId="7D43D1F7" w14:textId="6D5D660E">
      <w:pPr>
        <w:ind w:left="720"/>
        <w:rPr>
          <w:sz w:val="24"/>
          <w:szCs w:val="24"/>
        </w:rPr>
      </w:pPr>
      <w:r>
        <w:t xml:space="preserve">              </w:t>
      </w:r>
      <w:r w:rsidR="00EA7BE2">
        <w:t xml:space="preserve">    </w:t>
      </w:r>
      <w:r w:rsidRPr="390F6C3A">
        <w:rPr>
          <w:sz w:val="24"/>
          <w:szCs w:val="24"/>
        </w:rPr>
        <w:t>Data Migration is the process of transferring data from one storage system or computing environment to another.</w:t>
      </w:r>
    </w:p>
    <w:p w:rsidRPr="0061456D" w:rsidR="001E2AC5" w:rsidP="0061456D" w:rsidRDefault="00637A1F" w14:paraId="2DDAFE59" w14:textId="199C6D18">
      <w:pPr>
        <w:pStyle w:val="Heading3"/>
      </w:pPr>
      <w:bookmarkStart w:name="_Toc502732269" w:id="43"/>
      <w:bookmarkStart w:name="_Toc368912294" w:id="44"/>
      <w:r w:rsidRPr="0061456D">
        <w:t xml:space="preserve"> </w:t>
      </w:r>
      <w:r w:rsidRPr="0061456D" w:rsidR="00F677BB">
        <w:t xml:space="preserve">  </w:t>
      </w:r>
      <w:r w:rsidR="0061456D">
        <w:t xml:space="preserve"> </w:t>
      </w:r>
      <w:r w:rsidRPr="0061456D">
        <w:t xml:space="preserve"> </w:t>
      </w:r>
      <w:bookmarkEnd w:id="43"/>
      <w:bookmarkEnd w:id="44"/>
      <w:r w:rsidRPr="0061456D" w:rsidR="00EA7BE2">
        <w:t>4.</w:t>
      </w:r>
      <w:r w:rsidRPr="0061456D" w:rsidR="0061456D">
        <w:t>6.1</w:t>
      </w:r>
      <w:r w:rsidRPr="0061456D" w:rsidR="00F677BB">
        <w:t xml:space="preserve"> </w:t>
      </w:r>
      <w:r w:rsidRPr="0061456D" w:rsidR="00EA7BE2">
        <w:t>Architectural Representation</w:t>
      </w:r>
    </w:p>
    <w:p w:rsidRPr="00EA7BE2" w:rsidR="00EA7BE2" w:rsidP="00EA7BE2" w:rsidRDefault="00EA7BE2" w14:paraId="46004FE2" w14:textId="3CDB2362">
      <w:pPr>
        <w:rPr>
          <w:sz w:val="24"/>
          <w:szCs w:val="24"/>
        </w:rPr>
      </w:pPr>
      <w:r>
        <w:t xml:space="preserve">                  </w:t>
      </w:r>
      <w:r w:rsidRPr="00EA7BE2">
        <w:rPr>
          <w:sz w:val="24"/>
          <w:szCs w:val="24"/>
        </w:rPr>
        <w:t xml:space="preserve">Architecture </w:t>
      </w:r>
      <w:r>
        <w:rPr>
          <w:sz w:val="24"/>
          <w:szCs w:val="24"/>
        </w:rPr>
        <w:t>includes everyt</w:t>
      </w:r>
      <w:r w:rsidR="00991872">
        <w:rPr>
          <w:sz w:val="24"/>
          <w:szCs w:val="24"/>
        </w:rPr>
        <w:t>h</w:t>
      </w:r>
      <w:r>
        <w:rPr>
          <w:sz w:val="24"/>
          <w:szCs w:val="24"/>
        </w:rPr>
        <w:t>ing</w:t>
      </w:r>
      <w:r w:rsidR="00991872">
        <w:rPr>
          <w:sz w:val="24"/>
          <w:szCs w:val="24"/>
        </w:rPr>
        <w:t xml:space="preserve"> i.e Ports, Stations, Switch, MAC Table.</w:t>
      </w:r>
    </w:p>
    <w:p w:rsidRPr="0061456D" w:rsidR="00F677BB" w:rsidP="0061456D" w:rsidRDefault="00991872" w14:paraId="3B198A56" w14:textId="2FE016C1">
      <w:pPr>
        <w:pStyle w:val="Heading3"/>
      </w:pPr>
      <w:bookmarkStart w:name="_Toc502732270" w:id="45"/>
      <w:bookmarkStart w:name="_Toc368912295" w:id="46"/>
      <w:r>
        <w:t xml:space="preserve">  </w:t>
      </w:r>
      <w:r w:rsidR="0061456D">
        <w:t xml:space="preserve"> </w:t>
      </w:r>
      <w:r w:rsidR="00194127">
        <w:t xml:space="preserve">  </w:t>
      </w:r>
      <w:r w:rsidRPr="0061456D" w:rsidR="73D1D686">
        <w:t>4.</w:t>
      </w:r>
      <w:r w:rsidRPr="0061456D" w:rsidR="0061456D">
        <w:t>6.2</w:t>
      </w:r>
      <w:r w:rsidRPr="0061456D" w:rsidR="73D1D686">
        <w:t xml:space="preserve"> </w:t>
      </w:r>
      <w:r w:rsidRPr="0061456D" w:rsidR="46AA384B">
        <w:t>Architectural Goals and Constraints</w:t>
      </w:r>
      <w:bookmarkStart w:name="_Toc207768305" w:id="47"/>
      <w:bookmarkStart w:name="_Toc207768306" w:id="48"/>
      <w:bookmarkStart w:name="_Toc368912302" w:id="49"/>
      <w:bookmarkEnd w:id="45"/>
      <w:bookmarkEnd w:id="46"/>
      <w:bookmarkEnd w:id="47"/>
    </w:p>
    <w:p w:rsidR="00991872" w:rsidP="002D4C23" w:rsidRDefault="00F677BB" w14:paraId="0A231F60" w14:textId="45A7942B">
      <w:pPr>
        <w:pStyle w:val="Heading3"/>
        <w:ind w:left="720"/>
      </w:pPr>
      <w:r>
        <w:t xml:space="preserve">               </w:t>
      </w:r>
      <w:r w:rsidRPr="00194127" w:rsidR="00991872">
        <w:rPr>
          <w:b w:val="0"/>
          <w:bCs w:val="0"/>
        </w:rPr>
        <w:t>The goal</w:t>
      </w:r>
      <w:r w:rsidRPr="00194127">
        <w:rPr>
          <w:b w:val="0"/>
          <w:bCs w:val="0"/>
        </w:rPr>
        <w:t xml:space="preserve"> </w:t>
      </w:r>
      <w:r w:rsidRPr="00194127" w:rsidR="00991872">
        <w:rPr>
          <w:b w:val="0"/>
          <w:bCs w:val="0"/>
        </w:rPr>
        <w:t>is to implement switching functionality between the switch &amp; stations using ports</w:t>
      </w:r>
      <w:r w:rsidR="00991872">
        <w:t>.</w:t>
      </w:r>
    </w:p>
    <w:p w:rsidR="005C69EF" w:rsidP="00AB77CA" w:rsidRDefault="005C69EF" w14:paraId="67C21055" w14:textId="73307DC5"/>
    <w:p w:rsidR="00195E29" w:rsidP="00AB77CA" w:rsidRDefault="00195E29" w14:paraId="2655DB24" w14:textId="77777777">
      <w:pPr>
        <w:rPr>
          <w:rFonts w:ascii="Arial" w:hAnsi="Arial" w:cs="Arial"/>
          <w:b/>
          <w:bCs/>
          <w:sz w:val="26"/>
          <w:szCs w:val="26"/>
        </w:rPr>
      </w:pPr>
    </w:p>
    <w:p w:rsidRPr="00AB77CA" w:rsidR="00AB77CA" w:rsidP="00AB77CA" w:rsidRDefault="00AB77CA" w14:paraId="5C5954DC" w14:textId="3AEB1644">
      <w:pPr>
        <w:rPr>
          <w:rFonts w:ascii="Arial" w:hAnsi="Arial" w:cs="Arial"/>
          <w:b/>
          <w:bCs/>
          <w:sz w:val="26"/>
          <w:szCs w:val="26"/>
        </w:rPr>
      </w:pPr>
      <w:r w:rsidRPr="00AB77CA">
        <w:rPr>
          <w:rFonts w:ascii="Arial" w:hAnsi="Arial" w:cs="Arial"/>
          <w:b/>
          <w:bCs/>
          <w:sz w:val="26"/>
          <w:szCs w:val="26"/>
        </w:rPr>
        <w:t xml:space="preserve">5. </w:t>
      </w:r>
      <w:r w:rsidRPr="00F677BB">
        <w:rPr>
          <w:b/>
          <w:bCs/>
          <w:sz w:val="26"/>
          <w:szCs w:val="26"/>
        </w:rPr>
        <w:t>ENVIRONMENT</w:t>
      </w:r>
      <w:r w:rsidRPr="00AB77CA">
        <w:rPr>
          <w:rFonts w:ascii="Arial" w:hAnsi="Arial" w:cs="Arial"/>
          <w:b/>
          <w:bCs/>
          <w:sz w:val="26"/>
          <w:szCs w:val="26"/>
        </w:rPr>
        <w:t xml:space="preserve"> </w:t>
      </w:r>
      <w:r w:rsidRPr="005C69EF">
        <w:rPr>
          <w:b/>
          <w:bCs/>
          <w:sz w:val="26"/>
          <w:szCs w:val="26"/>
        </w:rPr>
        <w:t>DESCRIPTION</w:t>
      </w:r>
    </w:p>
    <w:p w:rsidRPr="00C32A3B" w:rsidR="00F304DA" w:rsidP="0061456D" w:rsidRDefault="00AB77CA" w14:paraId="4B6B2DA1" w14:textId="5DC56651">
      <w:pPr>
        <w:pStyle w:val="Heading3"/>
        <w:rPr>
          <w:sz w:val="26"/>
          <w:szCs w:val="26"/>
        </w:rPr>
      </w:pPr>
      <w:r w:rsidRPr="00C32A3B">
        <w:rPr>
          <w:sz w:val="26"/>
          <w:szCs w:val="26"/>
        </w:rPr>
        <w:t xml:space="preserve"> </w:t>
      </w:r>
      <w:r w:rsidRPr="00C32A3B" w:rsidR="00C32A3B">
        <w:rPr>
          <w:sz w:val="26"/>
          <w:szCs w:val="26"/>
        </w:rPr>
        <w:t xml:space="preserve">   </w:t>
      </w:r>
      <w:r w:rsidRPr="00C32A3B">
        <w:rPr>
          <w:sz w:val="26"/>
          <w:szCs w:val="26"/>
        </w:rPr>
        <w:t xml:space="preserve">  </w:t>
      </w:r>
      <w:r w:rsidRPr="00C32A3B" w:rsidR="18738D11">
        <w:rPr>
          <w:sz w:val="26"/>
          <w:szCs w:val="26"/>
        </w:rPr>
        <w:t>5.</w:t>
      </w:r>
      <w:r w:rsidRPr="00C32A3B">
        <w:rPr>
          <w:sz w:val="26"/>
          <w:szCs w:val="26"/>
        </w:rPr>
        <w:t>1</w:t>
      </w:r>
      <w:r w:rsidRPr="00C32A3B" w:rsidR="18738D11">
        <w:rPr>
          <w:sz w:val="26"/>
          <w:szCs w:val="26"/>
        </w:rPr>
        <w:t xml:space="preserve"> </w:t>
      </w:r>
      <w:r w:rsidRPr="00C32A3B" w:rsidR="768DD8FB">
        <w:rPr>
          <w:sz w:val="26"/>
          <w:szCs w:val="26"/>
        </w:rPr>
        <w:t>Language Support</w:t>
      </w:r>
      <w:bookmarkStart w:name="_Toc207768307" w:id="50"/>
      <w:bookmarkEnd w:id="48"/>
      <w:bookmarkEnd w:id="49"/>
    </w:p>
    <w:p w:rsidRPr="00C87635" w:rsidR="00C87635" w:rsidP="00991872" w:rsidRDefault="27F0974A" w14:paraId="620E4AAD" w14:textId="17635D74">
      <w:pPr>
        <w:jc w:val="both"/>
        <w:rPr>
          <w:sz w:val="24"/>
          <w:szCs w:val="24"/>
        </w:rPr>
      </w:pPr>
      <w:r>
        <w:t xml:space="preserve">            </w:t>
      </w:r>
      <w:r w:rsidR="4FE92CAE">
        <w:t xml:space="preserve"> </w:t>
      </w:r>
      <w:r w:rsidRPr="390F6C3A" w:rsidR="26C66237">
        <w:rPr>
          <w:sz w:val="24"/>
          <w:szCs w:val="24"/>
        </w:rPr>
        <w:t>S</w:t>
      </w:r>
      <w:r w:rsidRPr="390F6C3A">
        <w:rPr>
          <w:sz w:val="24"/>
          <w:szCs w:val="24"/>
        </w:rPr>
        <w:t>ystem programming</w:t>
      </w:r>
      <w:r w:rsidRPr="390F6C3A" w:rsidR="78B5B965">
        <w:rPr>
          <w:sz w:val="24"/>
          <w:szCs w:val="24"/>
        </w:rPr>
        <w:t>, IPC, Socket Prog</w:t>
      </w:r>
      <w:r w:rsidRPr="390F6C3A" w:rsidR="009D6B36">
        <w:rPr>
          <w:sz w:val="24"/>
          <w:szCs w:val="24"/>
        </w:rPr>
        <w:t>r</w:t>
      </w:r>
      <w:r w:rsidRPr="390F6C3A" w:rsidR="78B5B965">
        <w:rPr>
          <w:sz w:val="24"/>
          <w:szCs w:val="24"/>
        </w:rPr>
        <w:t>amm</w:t>
      </w:r>
      <w:r w:rsidRPr="390F6C3A" w:rsidR="6BABFC39">
        <w:rPr>
          <w:sz w:val="24"/>
          <w:szCs w:val="24"/>
        </w:rPr>
        <w:t>ing.</w:t>
      </w:r>
      <w:bookmarkEnd w:id="50"/>
    </w:p>
    <w:p w:rsidRPr="00C32A3B" w:rsidR="00F304DA" w:rsidP="0061456D" w:rsidRDefault="00991872" w14:paraId="592C6998" w14:textId="21206910">
      <w:pPr>
        <w:pStyle w:val="Heading3"/>
        <w:rPr>
          <w:sz w:val="26"/>
          <w:szCs w:val="26"/>
        </w:rPr>
      </w:pPr>
      <w:bookmarkStart w:name="_Toc207768309" w:id="51"/>
      <w:bookmarkStart w:name="_Toc368912305" w:id="52"/>
      <w:r w:rsidRPr="00991872">
        <w:t xml:space="preserve">  </w:t>
      </w:r>
      <w:r w:rsidR="00C32A3B">
        <w:t xml:space="preserve">  </w:t>
      </w:r>
      <w:r w:rsidRPr="00991872">
        <w:t xml:space="preserve"> </w:t>
      </w:r>
      <w:r w:rsidRPr="00C32A3B" w:rsidR="62F2A43E">
        <w:rPr>
          <w:sz w:val="26"/>
          <w:szCs w:val="26"/>
        </w:rPr>
        <w:t>5.</w:t>
      </w:r>
      <w:r w:rsidRPr="00C32A3B" w:rsidR="00AB77CA">
        <w:rPr>
          <w:sz w:val="26"/>
          <w:szCs w:val="26"/>
        </w:rPr>
        <w:t>2</w:t>
      </w:r>
      <w:r w:rsidRPr="00C32A3B" w:rsidR="62F2A43E">
        <w:rPr>
          <w:sz w:val="26"/>
          <w:szCs w:val="26"/>
        </w:rPr>
        <w:t xml:space="preserve"> </w:t>
      </w:r>
      <w:r w:rsidRPr="00C32A3B" w:rsidR="768DD8FB">
        <w:rPr>
          <w:sz w:val="26"/>
          <w:szCs w:val="26"/>
        </w:rPr>
        <w:t>Deployment Considerations</w:t>
      </w:r>
      <w:bookmarkEnd w:id="51"/>
      <w:bookmarkEnd w:id="52"/>
    </w:p>
    <w:p w:rsidR="7DDC94AD" w:rsidP="00991872" w:rsidRDefault="7DDC94AD" w14:paraId="0F7E2881" w14:textId="1A61F97F">
      <w:pPr>
        <w:jc w:val="both"/>
        <w:rPr>
          <w:sz w:val="24"/>
          <w:szCs w:val="24"/>
        </w:rPr>
      </w:pPr>
      <w:bookmarkStart w:name="_Toc207768310" w:id="53"/>
      <w:r>
        <w:t xml:space="preserve">             </w:t>
      </w:r>
      <w:r w:rsidRPr="390F6C3A">
        <w:rPr>
          <w:sz w:val="24"/>
          <w:szCs w:val="24"/>
        </w:rPr>
        <w:t>Hardware, Software, File storage, Session storage.</w:t>
      </w:r>
      <w:bookmarkEnd w:id="53"/>
    </w:p>
    <w:p w:rsidRPr="00991872" w:rsidR="00F304DA" w:rsidP="0061456D" w:rsidRDefault="00991872" w14:paraId="49526CE7" w14:textId="3801C1D7">
      <w:pPr>
        <w:pStyle w:val="Heading3"/>
      </w:pPr>
      <w:bookmarkStart w:name="_Toc207768312" w:id="54"/>
      <w:bookmarkStart w:name="_Toc368912308" w:id="55"/>
      <w:r>
        <w:t xml:space="preserve">     </w:t>
      </w:r>
      <w:r w:rsidRPr="00C32A3B" w:rsidR="220E5D57">
        <w:rPr>
          <w:sz w:val="26"/>
          <w:szCs w:val="26"/>
        </w:rPr>
        <w:t>5.</w:t>
      </w:r>
      <w:r w:rsidRPr="00C32A3B" w:rsidR="00AB77CA">
        <w:rPr>
          <w:sz w:val="26"/>
          <w:szCs w:val="26"/>
        </w:rPr>
        <w:t>3</w:t>
      </w:r>
      <w:r w:rsidRPr="00C32A3B" w:rsidR="06CC604B">
        <w:rPr>
          <w:sz w:val="26"/>
          <w:szCs w:val="26"/>
        </w:rPr>
        <w:t xml:space="preserve"> </w:t>
      </w:r>
      <w:r w:rsidRPr="00C32A3B" w:rsidR="768DD8FB">
        <w:rPr>
          <w:sz w:val="26"/>
          <w:szCs w:val="26"/>
        </w:rPr>
        <w:t>Integration Requirement</w:t>
      </w:r>
      <w:bookmarkStart w:name="_Toc207768313" w:id="56"/>
      <w:bookmarkEnd w:id="54"/>
      <w:bookmarkEnd w:id="55"/>
      <w:r w:rsidRPr="00C32A3B" w:rsidR="00C32A3B">
        <w:rPr>
          <w:sz w:val="26"/>
          <w:szCs w:val="26"/>
        </w:rPr>
        <w:t>s</w:t>
      </w:r>
    </w:p>
    <w:p w:rsidR="2EB625C8" w:rsidP="00991872" w:rsidRDefault="00500363" w14:paraId="15402206" w14:textId="5DC82A76">
      <w:pPr>
        <w:jc w:val="both"/>
      </w:pPr>
      <w:r w:rsidRPr="390F6C3A">
        <w:rPr>
          <w:sz w:val="24"/>
          <w:szCs w:val="24"/>
        </w:rPr>
        <w:t xml:space="preserve">          An Integration is connecting systems, applications and devices together so that you have a better flow of data and processes</w:t>
      </w:r>
      <w:r>
        <w:t>.</w:t>
      </w:r>
    </w:p>
    <w:p w:rsidRPr="00C32A3B" w:rsidR="00C57D33" w:rsidP="0061456D" w:rsidRDefault="27EFE6BA" w14:paraId="101F61EC" w14:textId="78D639C9">
      <w:pPr>
        <w:pStyle w:val="Heading3"/>
        <w:rPr>
          <w:sz w:val="26"/>
          <w:szCs w:val="26"/>
        </w:rPr>
      </w:pPr>
      <w:bookmarkStart w:name="_Toc361155810" w:id="57"/>
      <w:bookmarkStart w:name="_Toc368912315" w:id="58"/>
      <w:r>
        <w:t xml:space="preserve"> </w:t>
      </w:r>
      <w:r w:rsidR="00C32A3B">
        <w:t xml:space="preserve">  </w:t>
      </w:r>
      <w:r w:rsidR="00991872">
        <w:t xml:space="preserve"> </w:t>
      </w:r>
      <w:r w:rsidRPr="00C32A3B" w:rsidR="4D0A3A4D">
        <w:rPr>
          <w:sz w:val="26"/>
          <w:szCs w:val="26"/>
        </w:rPr>
        <w:t>5</w:t>
      </w:r>
      <w:r w:rsidRPr="00C32A3B" w:rsidR="00AB77CA">
        <w:rPr>
          <w:sz w:val="26"/>
          <w:szCs w:val="26"/>
        </w:rPr>
        <w:t>.4</w:t>
      </w:r>
      <w:r w:rsidRPr="00C32A3B" w:rsidR="105E9C71">
        <w:rPr>
          <w:sz w:val="26"/>
          <w:szCs w:val="26"/>
        </w:rPr>
        <w:t xml:space="preserve"> </w:t>
      </w:r>
      <w:r w:rsidRPr="00C32A3B" w:rsidR="40DA44D2">
        <w:rPr>
          <w:sz w:val="26"/>
          <w:szCs w:val="26"/>
        </w:rPr>
        <w:t>Network</w:t>
      </w:r>
      <w:bookmarkEnd w:id="57"/>
      <w:bookmarkEnd w:id="58"/>
      <w:r w:rsidRPr="00C32A3B" w:rsidR="40DA44D2">
        <w:rPr>
          <w:sz w:val="26"/>
          <w:szCs w:val="26"/>
        </w:rPr>
        <w:t xml:space="preserve"> </w:t>
      </w:r>
    </w:p>
    <w:p w:rsidRPr="00AB77CA" w:rsidR="4098281A" w:rsidP="00991872" w:rsidRDefault="4098281A" w14:paraId="3BF9E42D" w14:textId="375FA07F">
      <w:pPr>
        <w:jc w:val="both"/>
      </w:pPr>
      <w:r>
        <w:t xml:space="preserve">        </w:t>
      </w:r>
      <w:r w:rsidR="4148F943">
        <w:t xml:space="preserve">  </w:t>
      </w:r>
      <w:r>
        <w:t xml:space="preserve"> </w:t>
      </w:r>
      <w:r w:rsidR="007D23DD">
        <w:rPr>
          <w:sz w:val="24"/>
          <w:szCs w:val="24"/>
        </w:rPr>
        <w:t>The networks used are LAN</w:t>
      </w:r>
      <w:r w:rsidRPr="390F6C3A">
        <w:rPr>
          <w:sz w:val="24"/>
          <w:szCs w:val="24"/>
        </w:rPr>
        <w:t>,</w:t>
      </w:r>
      <w:r w:rsidR="00041D84">
        <w:rPr>
          <w:sz w:val="24"/>
          <w:szCs w:val="24"/>
        </w:rPr>
        <w:t xml:space="preserve"> </w:t>
      </w:r>
      <w:r w:rsidRPr="390F6C3A">
        <w:rPr>
          <w:sz w:val="24"/>
          <w:szCs w:val="24"/>
        </w:rPr>
        <w:t>WAN.</w:t>
      </w:r>
    </w:p>
    <w:p w:rsidR="00195E29" w:rsidP="00991872" w:rsidRDefault="00195E29" w14:paraId="46C4AF32" w14:textId="77777777">
      <w:pPr>
        <w:pStyle w:val="BodyText"/>
        <w:jc w:val="both"/>
        <w:rPr>
          <w:color w:val="202124"/>
          <w:sz w:val="24"/>
          <w:szCs w:val="24"/>
          <w:shd w:val="clear" w:color="auto" w:fill="FFFFFF"/>
        </w:rPr>
      </w:pPr>
      <w:r>
        <w:rPr>
          <w:color w:val="202124"/>
          <w:sz w:val="24"/>
          <w:szCs w:val="24"/>
          <w:shd w:val="clear" w:color="auto" w:fill="FFFFFF"/>
        </w:rPr>
        <w:t xml:space="preserve"> </w:t>
      </w:r>
    </w:p>
    <w:p w:rsidRPr="00195E29" w:rsidR="00AB77CA" w:rsidP="00991872" w:rsidRDefault="19367CE1" w14:paraId="4F0913F7" w14:textId="0281F712">
      <w:pPr>
        <w:pStyle w:val="BodyText"/>
        <w:jc w:val="both"/>
        <w:rPr>
          <w:color w:val="202124"/>
          <w:sz w:val="24"/>
          <w:szCs w:val="24"/>
          <w:shd w:val="clear" w:color="auto" w:fill="FFFFFF"/>
        </w:rPr>
      </w:pPr>
      <w:r w:rsidRPr="00C32A3B">
        <w:rPr>
          <w:rFonts w:eastAsia="Arial"/>
          <w:b/>
          <w:bCs/>
          <w:sz w:val="26"/>
          <w:szCs w:val="26"/>
        </w:rPr>
        <w:t>5.</w:t>
      </w:r>
      <w:r w:rsidRPr="00C32A3B" w:rsidR="00AB77CA">
        <w:rPr>
          <w:rFonts w:eastAsia="Arial"/>
          <w:b/>
          <w:bCs/>
          <w:sz w:val="26"/>
          <w:szCs w:val="26"/>
        </w:rPr>
        <w:t>5</w:t>
      </w:r>
      <w:r w:rsidRPr="00C32A3B">
        <w:rPr>
          <w:rFonts w:eastAsia="Arial"/>
          <w:b/>
          <w:bCs/>
          <w:sz w:val="26"/>
          <w:szCs w:val="26"/>
        </w:rPr>
        <w:t xml:space="preserve"> </w:t>
      </w:r>
      <w:r w:rsidRPr="00C32A3B" w:rsidR="239DB566">
        <w:rPr>
          <w:rFonts w:eastAsia="Arial"/>
          <w:b/>
          <w:bCs/>
          <w:sz w:val="26"/>
          <w:szCs w:val="26"/>
        </w:rPr>
        <w:t>Operating Syste</w:t>
      </w:r>
      <w:r w:rsidRPr="00C32A3B" w:rsidR="00AB77CA">
        <w:rPr>
          <w:rFonts w:eastAsia="Arial"/>
          <w:b/>
          <w:bCs/>
          <w:sz w:val="26"/>
          <w:szCs w:val="26"/>
        </w:rPr>
        <w:t>m</w:t>
      </w:r>
    </w:p>
    <w:p w:rsidRPr="00AB77CA" w:rsidR="00E71D5D" w:rsidP="00E71D5D" w:rsidRDefault="00AB77CA" w14:paraId="17BB76C5" w14:textId="53BFDE6D">
      <w:pPr>
        <w:pStyle w:val="BodyText"/>
        <w:rPr>
          <w:color w:val="202124"/>
          <w:sz w:val="24"/>
          <w:szCs w:val="24"/>
        </w:rPr>
      </w:pPr>
      <w:r>
        <w:rPr>
          <w:rFonts w:ascii="Arial" w:hAnsi="Arial" w:eastAsia="Arial" w:cs="Arial"/>
          <w:b/>
          <w:bCs/>
          <w:sz w:val="24"/>
          <w:szCs w:val="24"/>
        </w:rPr>
        <w:t xml:space="preserve">         </w:t>
      </w:r>
      <w:r w:rsidRPr="390F6C3A" w:rsidR="00E71D5D">
        <w:rPr>
          <w:sz w:val="24"/>
          <w:szCs w:val="24"/>
        </w:rPr>
        <w:t>Linux OS</w:t>
      </w:r>
    </w:p>
    <w:p w:rsidR="35EF1B0B" w:rsidP="59A74B18" w:rsidRDefault="30377D73" w14:paraId="68E83E4A" w14:textId="7F3EEDA0">
      <w:pPr>
        <w:pStyle w:val="BodyText"/>
        <w:rPr>
          <w:sz w:val="24"/>
          <w:szCs w:val="24"/>
        </w:rPr>
      </w:pPr>
      <w:r w:rsidRPr="4D8C74F4">
        <w:rPr>
          <w:sz w:val="24"/>
          <w:szCs w:val="24"/>
        </w:rPr>
        <w:lastRenderedPageBreak/>
        <w:t xml:space="preserve">                </w:t>
      </w:r>
    </w:p>
    <w:bookmarkEnd w:id="56"/>
    <w:p w:rsidR="00566298" w:rsidP="002E66F4" w:rsidRDefault="00566298" w14:paraId="5E7FD823" w14:textId="77777777">
      <w:pPr>
        <w:pStyle w:val="InfoBlue"/>
        <w:jc w:val="both"/>
        <w:rPr>
          <w:rFonts w:ascii="Arial" w:hAnsi="Arial" w:cs="Arial"/>
        </w:rPr>
      </w:pPr>
    </w:p>
    <w:p w:rsidR="00566298" w:rsidP="00566298" w:rsidRDefault="00566298" w14:paraId="5927A179" w14:textId="4CFA00BF">
      <w:pPr>
        <w:rPr>
          <w:b/>
          <w:bCs/>
          <w:sz w:val="24"/>
          <w:lang w:val="fr-FR"/>
        </w:rPr>
      </w:pPr>
      <w:r w:rsidRPr="009B4E2F">
        <w:rPr>
          <w:b/>
          <w:bCs/>
          <w:sz w:val="24"/>
          <w:lang w:val="fr-FR"/>
        </w:rPr>
        <w:t>Change Log</w:t>
      </w:r>
    </w:p>
    <w:p w:rsidRPr="009B4E2F" w:rsidR="00566298" w:rsidP="00566298" w:rsidRDefault="00566298" w14:paraId="606A89CE" w14:textId="77777777">
      <w:pPr>
        <w:rPr>
          <w:b/>
          <w:bCs/>
          <w:sz w:val="24"/>
          <w:lang w:val="fr-FR"/>
        </w:rPr>
      </w:pPr>
    </w:p>
    <w:p w:rsidR="00566298" w:rsidP="00566298" w:rsidRDefault="00566298" w14:paraId="72357E6C" w14:textId="77777777">
      <w:pPr>
        <w:ind w:firstLine="720"/>
        <w:rPr>
          <w:sz w:val="24"/>
          <w:lang w:val="fr-FR"/>
        </w:rPr>
      </w:pPr>
    </w:p>
    <w:p w:rsidR="00566298" w:rsidP="00566298" w:rsidRDefault="00566298" w14:paraId="093FE63B" w14:textId="77777777">
      <w:pPr>
        <w:tabs>
          <w:tab w:val="left" w:pos="945"/>
        </w:tabs>
        <w:rPr>
          <w:sz w:val="24"/>
          <w:lang w:val="fr-FR"/>
        </w:rPr>
      </w:pPr>
      <w:r>
        <w:rPr>
          <w:sz w:val="24"/>
          <w:lang w:val="fr-FR"/>
        </w:rPr>
        <w:tab/>
      </w:r>
    </w:p>
    <w:tbl>
      <w:tblPr>
        <w:tblW w:w="8915" w:type="dxa"/>
        <w:tblInd w:w="98" w:type="dxa"/>
        <w:tblLook w:val="04A0" w:firstRow="1" w:lastRow="0" w:firstColumn="1" w:lastColumn="0" w:noHBand="0" w:noVBand="1"/>
      </w:tblPr>
      <w:tblGrid>
        <w:gridCol w:w="2074"/>
        <w:gridCol w:w="1548"/>
        <w:gridCol w:w="2367"/>
        <w:gridCol w:w="397"/>
        <w:gridCol w:w="992"/>
        <w:gridCol w:w="1537"/>
      </w:tblGrid>
      <w:tr w:rsidRPr="00DB4C43" w:rsidR="00566298" w:rsidTr="006A71B1" w14:paraId="2DF9FA02" w14:textId="77777777">
        <w:trPr>
          <w:trHeight w:val="512"/>
        </w:trPr>
        <w:tc>
          <w:tcPr>
            <w:tcW w:w="8915"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1F6437" w:rsidRDefault="00566298" w14:paraId="7370159C"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6A71B1" w14:paraId="42C2082A" w14:textId="77777777">
        <w:trPr>
          <w:trHeight w:val="553"/>
        </w:trPr>
        <w:tc>
          <w:tcPr>
            <w:tcW w:w="2074" w:type="dxa"/>
            <w:tcBorders>
              <w:top w:val="nil"/>
              <w:left w:val="nil"/>
              <w:bottom w:val="nil"/>
              <w:right w:val="nil"/>
            </w:tcBorders>
            <w:shd w:val="clear" w:color="000000" w:fill="FFFFFF"/>
            <w:noWrap/>
            <w:vAlign w:val="bottom"/>
            <w:hideMark/>
          </w:tcPr>
          <w:p w:rsidRPr="00DB4C43" w:rsidR="00566298" w:rsidP="001F6437" w:rsidRDefault="00566298" w14:paraId="69F8EDC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548" w:type="dxa"/>
            <w:tcBorders>
              <w:top w:val="nil"/>
              <w:left w:val="nil"/>
              <w:bottom w:val="nil"/>
              <w:right w:val="nil"/>
            </w:tcBorders>
            <w:shd w:val="clear" w:color="000000" w:fill="FFFFFF"/>
            <w:noWrap/>
            <w:vAlign w:val="bottom"/>
            <w:hideMark/>
          </w:tcPr>
          <w:p w:rsidRPr="00DB4C43" w:rsidR="00566298" w:rsidP="001F6437" w:rsidRDefault="00566298" w14:paraId="0DC6B6F9"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367" w:type="dxa"/>
            <w:tcBorders>
              <w:top w:val="nil"/>
              <w:left w:val="nil"/>
              <w:bottom w:val="nil"/>
              <w:right w:val="nil"/>
            </w:tcBorders>
            <w:shd w:val="clear" w:color="000000" w:fill="FFFFFF"/>
            <w:noWrap/>
            <w:vAlign w:val="bottom"/>
            <w:hideMark/>
          </w:tcPr>
          <w:p w:rsidRPr="00DB4C43" w:rsidR="00566298" w:rsidP="001F6437" w:rsidRDefault="00566298" w14:paraId="1B663378"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397" w:type="dxa"/>
            <w:tcBorders>
              <w:top w:val="nil"/>
              <w:left w:val="nil"/>
              <w:bottom w:val="nil"/>
              <w:right w:val="nil"/>
            </w:tcBorders>
            <w:shd w:val="clear" w:color="000000" w:fill="FFFFFF"/>
            <w:noWrap/>
            <w:vAlign w:val="bottom"/>
            <w:hideMark/>
          </w:tcPr>
          <w:p w:rsidRPr="00DB4C43" w:rsidR="00566298" w:rsidP="001F6437" w:rsidRDefault="00566298" w14:paraId="3AD1413C"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992" w:type="dxa"/>
            <w:tcBorders>
              <w:top w:val="nil"/>
              <w:left w:val="nil"/>
              <w:bottom w:val="nil"/>
              <w:right w:val="nil"/>
            </w:tcBorders>
            <w:shd w:val="clear" w:color="000000" w:fill="FFFFFF"/>
            <w:noWrap/>
            <w:vAlign w:val="bottom"/>
            <w:hideMark/>
          </w:tcPr>
          <w:p w:rsidRPr="00DB4C43" w:rsidR="00566298" w:rsidP="001F6437" w:rsidRDefault="00566298" w14:paraId="08C06E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535" w:type="dxa"/>
            <w:tcBorders>
              <w:top w:val="nil"/>
              <w:left w:val="nil"/>
              <w:bottom w:val="nil"/>
              <w:right w:val="nil"/>
            </w:tcBorders>
            <w:shd w:val="clear" w:color="auto" w:fill="auto"/>
            <w:noWrap/>
            <w:vAlign w:val="bottom"/>
            <w:hideMark/>
          </w:tcPr>
          <w:p w:rsidRPr="00DB4C43" w:rsidR="00566298" w:rsidP="001F6437" w:rsidRDefault="00566298" w14:paraId="596CECB7" w14:textId="77777777">
            <w:pPr>
              <w:rPr>
                <w:rFonts w:ascii="Calibri" w:hAnsi="Calibri"/>
                <w:color w:val="000000"/>
                <w:sz w:val="22"/>
                <w:szCs w:val="22"/>
                <w:lang w:val="en-IN" w:eastAsia="en-IN"/>
              </w:rPr>
            </w:pPr>
          </w:p>
        </w:tc>
      </w:tr>
      <w:tr w:rsidRPr="00DB4C43" w:rsidR="00566298" w:rsidTr="006A71B1" w14:paraId="1990B5B3" w14:textId="77777777">
        <w:trPr>
          <w:trHeight w:val="430"/>
        </w:trPr>
        <w:tc>
          <w:tcPr>
            <w:tcW w:w="2074"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1F6437" w:rsidRDefault="00566298" w14:paraId="28C00B60" w14:textId="77777777">
            <w:pPr>
              <w:jc w:val="center"/>
              <w:rPr>
                <w:rFonts w:cs="Arial"/>
                <w:b/>
                <w:bCs/>
                <w:lang w:val="en-IN" w:eastAsia="en-IN"/>
              </w:rPr>
            </w:pPr>
            <w:r w:rsidRPr="00DB4C43">
              <w:rPr>
                <w:rFonts w:cs="Arial"/>
                <w:b/>
                <w:bCs/>
                <w:lang w:val="en-IN" w:eastAsia="en-IN"/>
              </w:rPr>
              <w:t>Date</w:t>
            </w:r>
          </w:p>
        </w:tc>
        <w:tc>
          <w:tcPr>
            <w:tcW w:w="1548"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1F6437" w:rsidRDefault="00566298" w14:paraId="6A812CBA" w14:textId="77777777">
            <w:pPr>
              <w:jc w:val="center"/>
              <w:rPr>
                <w:rFonts w:cs="Arial"/>
                <w:b/>
                <w:bCs/>
                <w:lang w:val="en-IN" w:eastAsia="en-IN"/>
              </w:rPr>
            </w:pPr>
            <w:r w:rsidRPr="00DB4C43">
              <w:rPr>
                <w:rFonts w:cs="Arial"/>
                <w:b/>
                <w:bCs/>
                <w:lang w:val="en-IN" w:eastAsia="en-IN"/>
              </w:rPr>
              <w:t>Version</w:t>
            </w:r>
          </w:p>
        </w:tc>
        <w:tc>
          <w:tcPr>
            <w:tcW w:w="2764"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1F6437" w:rsidRDefault="00566298" w14:paraId="789DC704" w14:textId="77777777">
            <w:pPr>
              <w:jc w:val="center"/>
              <w:rPr>
                <w:rFonts w:cs="Arial"/>
                <w:b/>
                <w:bCs/>
                <w:lang w:val="en-IN" w:eastAsia="en-IN"/>
              </w:rPr>
            </w:pPr>
            <w:r w:rsidRPr="00DB4C43">
              <w:rPr>
                <w:rFonts w:cs="Arial"/>
                <w:b/>
                <w:bCs/>
                <w:lang w:val="en-IN" w:eastAsia="en-IN"/>
              </w:rPr>
              <w:t>Author</w:t>
            </w:r>
          </w:p>
        </w:tc>
        <w:tc>
          <w:tcPr>
            <w:tcW w:w="2527"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1F6437" w:rsidRDefault="00566298" w14:paraId="57E8D06C" w14:textId="77777777">
            <w:pPr>
              <w:jc w:val="center"/>
              <w:rPr>
                <w:rFonts w:cs="Arial"/>
                <w:b/>
                <w:bCs/>
                <w:lang w:val="en-IN" w:eastAsia="en-IN"/>
              </w:rPr>
            </w:pPr>
            <w:r w:rsidRPr="00DB4C43">
              <w:rPr>
                <w:rFonts w:cs="Arial"/>
                <w:b/>
                <w:bCs/>
                <w:lang w:val="en-IN" w:eastAsia="en-IN"/>
              </w:rPr>
              <w:t>Description</w:t>
            </w:r>
          </w:p>
        </w:tc>
      </w:tr>
      <w:tr w:rsidRPr="00DB4C43" w:rsidR="006A71B1" w:rsidTr="006A71B1" w14:paraId="16BFCDC7" w14:textId="77777777">
        <w:trPr>
          <w:trHeight w:val="430"/>
        </w:trPr>
        <w:tc>
          <w:tcPr>
            <w:tcW w:w="2074" w:type="dxa"/>
            <w:tcBorders>
              <w:top w:val="single" w:color="auto" w:sz="8" w:space="0"/>
              <w:left w:val="single" w:color="auto" w:sz="8" w:space="0"/>
              <w:bottom w:val="single" w:color="auto" w:sz="8" w:space="0"/>
              <w:right w:val="single" w:color="auto" w:sz="8" w:space="0"/>
            </w:tcBorders>
            <w:shd w:val="clear" w:color="auto" w:fill="E5DFEC"/>
            <w:vAlign w:val="center"/>
          </w:tcPr>
          <w:p w:rsidRPr="00DB4C43" w:rsidR="006A71B1" w:rsidP="001F6437" w:rsidRDefault="006A71B1" w14:paraId="3DDAC23B" w14:textId="77777777">
            <w:pPr>
              <w:jc w:val="center"/>
              <w:rPr>
                <w:rFonts w:cs="Arial"/>
                <w:b/>
                <w:bCs/>
                <w:lang w:val="en-IN" w:eastAsia="en-IN"/>
              </w:rPr>
            </w:pPr>
          </w:p>
        </w:tc>
        <w:tc>
          <w:tcPr>
            <w:tcW w:w="1548" w:type="dxa"/>
            <w:tcBorders>
              <w:top w:val="single" w:color="auto" w:sz="8" w:space="0"/>
              <w:left w:val="nil"/>
              <w:bottom w:val="single" w:color="auto" w:sz="8" w:space="0"/>
              <w:right w:val="single" w:color="auto" w:sz="8" w:space="0"/>
            </w:tcBorders>
            <w:shd w:val="clear" w:color="auto" w:fill="E5DFEC"/>
            <w:vAlign w:val="center"/>
          </w:tcPr>
          <w:p w:rsidRPr="00DB4C43" w:rsidR="006A71B1" w:rsidP="001F6437" w:rsidRDefault="006A71B1" w14:paraId="0C5A2EDF" w14:textId="77777777">
            <w:pPr>
              <w:jc w:val="center"/>
              <w:rPr>
                <w:rFonts w:cs="Arial"/>
                <w:b/>
                <w:bCs/>
                <w:lang w:val="en-IN" w:eastAsia="en-IN"/>
              </w:rPr>
            </w:pPr>
          </w:p>
        </w:tc>
        <w:tc>
          <w:tcPr>
            <w:tcW w:w="2764" w:type="dxa"/>
            <w:gridSpan w:val="2"/>
            <w:tcBorders>
              <w:top w:val="single" w:color="auto" w:sz="8" w:space="0"/>
              <w:left w:val="nil"/>
              <w:bottom w:val="single" w:color="auto" w:sz="8" w:space="0"/>
              <w:right w:val="single" w:color="000000" w:sz="8" w:space="0"/>
            </w:tcBorders>
            <w:shd w:val="clear" w:color="auto" w:fill="E5DFEC"/>
            <w:vAlign w:val="center"/>
          </w:tcPr>
          <w:p w:rsidRPr="00DB4C43" w:rsidR="006A71B1" w:rsidP="001F6437" w:rsidRDefault="006A71B1" w14:paraId="7AC4E7E4" w14:textId="77777777">
            <w:pPr>
              <w:jc w:val="center"/>
              <w:rPr>
                <w:rFonts w:cs="Arial"/>
                <w:b/>
                <w:bCs/>
                <w:lang w:val="en-IN" w:eastAsia="en-IN"/>
              </w:rPr>
            </w:pPr>
          </w:p>
        </w:tc>
        <w:tc>
          <w:tcPr>
            <w:tcW w:w="2527" w:type="dxa"/>
            <w:gridSpan w:val="2"/>
            <w:tcBorders>
              <w:top w:val="single" w:color="auto" w:sz="8" w:space="0"/>
              <w:left w:val="nil"/>
              <w:bottom w:val="single" w:color="auto" w:sz="8" w:space="0"/>
              <w:right w:val="single" w:color="000000" w:sz="8" w:space="0"/>
            </w:tcBorders>
            <w:shd w:val="clear" w:color="auto" w:fill="E5DFEC"/>
            <w:vAlign w:val="center"/>
          </w:tcPr>
          <w:p w:rsidRPr="00DB4C43" w:rsidR="006A71B1" w:rsidP="001F6437" w:rsidRDefault="006A71B1" w14:paraId="6F010F96" w14:textId="77777777">
            <w:pPr>
              <w:jc w:val="center"/>
              <w:rPr>
                <w:rFonts w:cs="Arial"/>
                <w:b/>
                <w:bCs/>
                <w:lang w:val="en-IN" w:eastAsia="en-IN"/>
              </w:rPr>
            </w:pPr>
          </w:p>
        </w:tc>
      </w:tr>
      <w:tr w:rsidRPr="00DB4C43" w:rsidR="009224AC" w:rsidTr="006A71B1" w14:paraId="1F2575DB" w14:textId="77777777">
        <w:trPr>
          <w:trHeight w:val="553"/>
        </w:trPr>
        <w:tc>
          <w:tcPr>
            <w:tcW w:w="2074"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1F6437" w:rsidRDefault="009224AC" w14:paraId="5F974E2C" w14:textId="268DE808">
            <w:pPr>
              <w:rPr>
                <w:rFonts w:ascii="Calibri" w:hAnsi="Calibri"/>
                <w:color w:val="000000"/>
                <w:sz w:val="22"/>
                <w:szCs w:val="22"/>
                <w:lang w:val="en-IN" w:eastAsia="en-IN"/>
              </w:rPr>
            </w:pPr>
          </w:p>
        </w:tc>
        <w:tc>
          <w:tcPr>
            <w:tcW w:w="1548" w:type="dxa"/>
            <w:tcBorders>
              <w:top w:val="nil"/>
              <w:left w:val="nil"/>
              <w:bottom w:val="single" w:color="auto" w:sz="8" w:space="0"/>
              <w:right w:val="nil"/>
            </w:tcBorders>
            <w:shd w:val="clear" w:color="000000" w:fill="FFFFFF"/>
            <w:noWrap/>
            <w:vAlign w:val="bottom"/>
            <w:hideMark/>
          </w:tcPr>
          <w:p w:rsidRPr="00DB4C43" w:rsidR="009224AC" w:rsidP="001F6437" w:rsidRDefault="009224AC" w14:paraId="4A9EC606" w14:textId="0CA901ED">
            <w:pPr>
              <w:rPr>
                <w:rFonts w:ascii="Calibri" w:hAnsi="Calibri"/>
                <w:color w:val="000000"/>
                <w:sz w:val="22"/>
                <w:szCs w:val="22"/>
                <w:lang w:val="en-IN" w:eastAsia="en-IN"/>
              </w:rPr>
            </w:pPr>
          </w:p>
        </w:tc>
        <w:tc>
          <w:tcPr>
            <w:tcW w:w="2764"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1F6437" w:rsidRDefault="009224AC" w14:paraId="481FBE6E" w14:textId="42169030">
            <w:pPr>
              <w:jc w:val="center"/>
              <w:rPr>
                <w:rFonts w:ascii="Calibri" w:hAnsi="Calibri"/>
                <w:color w:val="000000"/>
                <w:sz w:val="22"/>
                <w:szCs w:val="22"/>
                <w:lang w:val="en-IN" w:eastAsia="en-IN"/>
              </w:rPr>
            </w:pPr>
          </w:p>
        </w:tc>
        <w:tc>
          <w:tcPr>
            <w:tcW w:w="2527"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FC2599" w:rsidRDefault="009224AC" w14:paraId="04D94B2B" w14:textId="667BAACD">
            <w:pPr>
              <w:rPr>
                <w:rFonts w:ascii="Calibri" w:hAnsi="Calibri"/>
                <w:color w:val="000000"/>
                <w:sz w:val="22"/>
                <w:szCs w:val="22"/>
                <w:lang w:val="en-IN" w:eastAsia="en-IN"/>
              </w:rPr>
            </w:pPr>
          </w:p>
        </w:tc>
      </w:tr>
      <w:tr w:rsidRPr="00DB4C43" w:rsidR="009224AC" w:rsidTr="006A71B1" w14:paraId="6DB2C0C1" w14:textId="77777777">
        <w:trPr>
          <w:trHeight w:val="430"/>
        </w:trPr>
        <w:tc>
          <w:tcPr>
            <w:tcW w:w="2074"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1F6437" w:rsidRDefault="009224AC" w14:paraId="7B27261A"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548" w:type="dxa"/>
            <w:tcBorders>
              <w:top w:val="nil"/>
              <w:left w:val="nil"/>
              <w:bottom w:val="single" w:color="auto" w:sz="8" w:space="0"/>
              <w:right w:val="nil"/>
            </w:tcBorders>
            <w:shd w:val="clear" w:color="000000" w:fill="FFFFFF"/>
            <w:noWrap/>
            <w:vAlign w:val="bottom"/>
            <w:hideMark/>
          </w:tcPr>
          <w:p w:rsidRPr="00DB4C43" w:rsidR="009224AC" w:rsidP="001F6437" w:rsidRDefault="009224AC" w14:paraId="27EDA197"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64"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1F6437" w:rsidRDefault="009224AC" w14:paraId="625CF84B"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527"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1F6437" w:rsidRDefault="009224AC" w14:paraId="23AE384E"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6A71B1" w14:paraId="3DC43E49" w14:textId="77777777">
        <w:trPr>
          <w:trHeight w:val="430"/>
        </w:trPr>
        <w:tc>
          <w:tcPr>
            <w:tcW w:w="2074"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1F6437" w:rsidRDefault="009224AC" w14:paraId="7D99A3B2"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548" w:type="dxa"/>
            <w:tcBorders>
              <w:top w:val="nil"/>
              <w:left w:val="nil"/>
              <w:bottom w:val="single" w:color="auto" w:sz="8" w:space="0"/>
              <w:right w:val="nil"/>
            </w:tcBorders>
            <w:shd w:val="clear" w:color="000000" w:fill="FFFFFF"/>
            <w:noWrap/>
            <w:vAlign w:val="bottom"/>
            <w:hideMark/>
          </w:tcPr>
          <w:p w:rsidRPr="00DB4C43" w:rsidR="009224AC" w:rsidP="001F6437" w:rsidRDefault="009224AC" w14:paraId="0A29DFF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64"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1F6437" w:rsidRDefault="009224AC" w14:paraId="03821420"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527"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1F6437" w:rsidRDefault="009224AC" w14:paraId="304AB9B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6A71B1" w14:paraId="1D05627B" w14:textId="77777777">
        <w:trPr>
          <w:trHeight w:val="409"/>
        </w:trPr>
        <w:tc>
          <w:tcPr>
            <w:tcW w:w="2074"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1F6437" w:rsidRDefault="009224AC" w14:paraId="2C9639F5"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548" w:type="dxa"/>
            <w:tcBorders>
              <w:top w:val="nil"/>
              <w:left w:val="nil"/>
              <w:bottom w:val="single" w:color="auto" w:sz="4" w:space="0"/>
              <w:right w:val="nil"/>
            </w:tcBorders>
            <w:shd w:val="clear" w:color="000000" w:fill="FFFFFF"/>
            <w:noWrap/>
            <w:vAlign w:val="bottom"/>
            <w:hideMark/>
          </w:tcPr>
          <w:p w:rsidRPr="00DB4C43" w:rsidR="009224AC" w:rsidP="001F6437" w:rsidRDefault="009224AC" w14:paraId="1A3A31C4"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64"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1F6437" w:rsidRDefault="009224AC" w14:paraId="4593E3CD"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527"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1F6437" w:rsidRDefault="009224AC" w14:paraId="559700C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729FC526" w14:textId="77777777">
      <w:pPr>
        <w:rPr>
          <w:rFonts w:cs="Arial"/>
          <w:lang w:val="fr-FR"/>
        </w:rPr>
      </w:pPr>
    </w:p>
    <w:p w:rsidR="00566298" w:rsidP="00566298" w:rsidRDefault="00566298" w14:paraId="765B330B" w14:textId="77777777"/>
    <w:p w:rsidR="00566298" w:rsidP="00566298" w:rsidRDefault="00566298" w14:paraId="23C23119" w14:textId="77777777">
      <w:pPr>
        <w:numPr>
          <w:ins w:author="Unknown" w:id="59"/>
        </w:numPr>
        <w:autoSpaceDE w:val="0"/>
        <w:autoSpaceDN w:val="0"/>
        <w:adjustRightInd w:val="0"/>
        <w:rPr>
          <w:rFonts w:ascii="Arial" w:hAnsi="Arial" w:cs="Arial"/>
          <w:color w:val="3366FF"/>
        </w:rPr>
      </w:pPr>
    </w:p>
    <w:p w:rsidRPr="002E66F4" w:rsidR="00F304DA" w:rsidP="002E66F4" w:rsidRDefault="002E66F4" w14:paraId="6BE2488C" w14:textId="77777777">
      <w:pPr>
        <w:pStyle w:val="InfoBlue"/>
        <w:jc w:val="both"/>
        <w:rPr>
          <w:rFonts w:ascii="Arial" w:hAnsi="Arial" w:cs="Arial"/>
        </w:rPr>
      </w:pPr>
      <w:r w:rsidRPr="002E66F4">
        <w:rPr>
          <w:rFonts w:ascii="Arial" w:hAnsi="Arial" w:cs="Arial"/>
        </w:rPr>
        <w:t xml:space="preserve"> </w:t>
      </w:r>
    </w:p>
    <w:sectPr w:rsidRPr="002E66F4" w:rsidR="00F304DA" w:rsidSect="00F22224">
      <w:headerReference w:type="default" r:id="rId18"/>
      <w:footerReference w:type="default" r:id="rId19"/>
      <w:pgSz w:w="12240" w:h="15840" w:orient="portrait"/>
      <w:pgMar w:top="25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0B5" w:rsidRDefault="00DC10B5" w14:paraId="26F54B06" w14:textId="77777777">
      <w:r>
        <w:separator/>
      </w:r>
    </w:p>
  </w:endnote>
  <w:endnote w:type="continuationSeparator" w:id="0">
    <w:p w:rsidR="00DC10B5" w:rsidRDefault="00DC10B5" w14:paraId="1D8BD41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437" w:rsidRDefault="001F6437" w14:paraId="75F9CC42"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6437" w:rsidRDefault="001F6437" w14:paraId="0B1DFFE2"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437" w:rsidP="00566298" w:rsidRDefault="001F6437" w14:paraId="1C8A77BD" w14:textId="7837667B">
    <w:pPr>
      <w:pStyle w:val="Footer"/>
      <w:pBdr>
        <w:top w:val="single" w:color="auto" w:sz="4" w:space="1"/>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sidR="00575269">
      <w:rPr>
        <w:rFonts w:cs="Arial"/>
        <w:noProof/>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9B5B47">
      <w:fldChar w:fldCharType="begin"/>
    </w:r>
    <w:r w:rsidR="009B5B47">
      <w:instrText xml:space="preserve"> PAGE </w:instrText>
    </w:r>
    <w:r w:rsidR="009B5B47">
      <w:fldChar w:fldCharType="separate"/>
    </w:r>
    <w:r w:rsidR="0009665C">
      <w:rPr>
        <w:noProof/>
      </w:rPr>
      <w:t>15</w:t>
    </w:r>
    <w:r w:rsidR="009B5B47">
      <w:rPr>
        <w:noProof/>
      </w:rPr>
      <w:fldChar w:fldCharType="end"/>
    </w:r>
    <w:r>
      <w:t xml:space="preserve"> of </w:t>
    </w:r>
    <w:r>
      <w:fldChar w:fldCharType="begin"/>
    </w:r>
    <w:r>
      <w:instrText>NUMPAGES</w:instrText>
    </w:r>
    <w:r>
      <w:fldChar w:fldCharType="separate"/>
    </w:r>
    <w:r w:rsidR="0009665C">
      <w:rPr>
        <w:noProof/>
      </w:rPr>
      <w:t>15</w:t>
    </w:r>
    <w:r>
      <w:fldChar w:fldCharType="end"/>
    </w:r>
    <w:r>
      <w:tab/>
    </w:r>
  </w:p>
  <w:p w:rsidR="001F6437" w:rsidP="00566298" w:rsidRDefault="001F6437" w14:paraId="072052E6"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6437" w:rsidP="00566298" w:rsidRDefault="001F6437" w14:paraId="7E18EEBC" w14:textId="622B44DC">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sidR="00575269">
      <w:rPr>
        <w:bCs/>
        <w:i/>
        <w:noProof/>
        <w:snapToGrid w:val="0"/>
        <w:sz w:val="14"/>
      </w:rPr>
      <w:t>12/12/2022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0B5" w:rsidRDefault="00DC10B5" w14:paraId="2AFEC6B3" w14:textId="77777777">
      <w:r>
        <w:separator/>
      </w:r>
    </w:p>
  </w:footnote>
  <w:footnote w:type="continuationSeparator" w:id="0">
    <w:p w:rsidR="00DC10B5" w:rsidRDefault="00DC10B5" w14:paraId="6F1236E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p14">
  <w:p w:rsidR="001F6437" w:rsidRDefault="001F6437" w14:paraId="71193B34" w14:textId="77777777">
    <w:pPr>
      <w:pStyle w:val="Header"/>
      <w:rPr>
        <w:sz w:val="32"/>
      </w:rPr>
    </w:pPr>
    <w:r>
      <w:rPr>
        <w:noProof/>
      </w:rPr>
      <w:drawing>
        <wp:inline distT="0" distB="0" distL="0" distR="0" wp14:anchorId="0CABB378" wp14:editId="3210BB04">
          <wp:extent cx="1524000" cy="388620"/>
          <wp:effectExtent l="0" t="0" r="0" b="0"/>
          <wp:docPr id="10" name="Picture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A5" w:rsidRDefault="00C51EA5" w14:paraId="67AB7974"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01C51595"/>
    <w:multiLevelType w:val="multilevel"/>
    <w:tmpl w:val="84C84B78"/>
    <w:numStyleLink w:val="Headings2"/>
  </w:abstractNum>
  <w:abstractNum w:abstractNumId="7">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F5E34B1"/>
    <w:multiLevelType w:val="hybridMultilevel"/>
    <w:tmpl w:val="4DA40256"/>
    <w:lvl w:ilvl="0" w:tplc="40090001">
      <w:start w:val="1"/>
      <w:numFmt w:val="bullet"/>
      <w:lvlText w:val=""/>
      <w:lvlJc w:val="left"/>
      <w:pPr>
        <w:ind w:left="1500" w:hanging="360"/>
      </w:pPr>
      <w:rPr>
        <w:rFonts w:hint="default" w:ascii="Symbol" w:hAnsi="Symbol"/>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9">
    <w:nsid w:val="25DE1006"/>
    <w:multiLevelType w:val="hybridMultilevel"/>
    <w:tmpl w:val="C554C8AC"/>
    <w:lvl w:ilvl="0" w:tplc="088A000E">
      <w:start w:val="1"/>
      <w:numFmt w:val="bullet"/>
      <w:lvlText w:val=""/>
      <w:lvlJc w:val="left"/>
      <w:pPr>
        <w:ind w:left="720" w:hanging="360"/>
      </w:pPr>
      <w:rPr>
        <w:rFonts w:hint="default" w:ascii="Symbol" w:hAnsi="Symbol"/>
      </w:rPr>
    </w:lvl>
    <w:lvl w:ilvl="1" w:tplc="8D8E07D8">
      <w:start w:val="1"/>
      <w:numFmt w:val="bullet"/>
      <w:lvlText w:val="o"/>
      <w:lvlJc w:val="left"/>
      <w:pPr>
        <w:ind w:left="1440" w:hanging="360"/>
      </w:pPr>
      <w:rPr>
        <w:rFonts w:hint="default" w:ascii="Courier New" w:hAnsi="Courier New"/>
      </w:rPr>
    </w:lvl>
    <w:lvl w:ilvl="2" w:tplc="52B44652">
      <w:start w:val="1"/>
      <w:numFmt w:val="bullet"/>
      <w:lvlText w:val=""/>
      <w:lvlJc w:val="left"/>
      <w:pPr>
        <w:ind w:left="2160" w:hanging="360"/>
      </w:pPr>
      <w:rPr>
        <w:rFonts w:hint="default" w:ascii="Wingdings" w:hAnsi="Wingdings"/>
      </w:rPr>
    </w:lvl>
    <w:lvl w:ilvl="3" w:tplc="270EC7F8">
      <w:start w:val="1"/>
      <w:numFmt w:val="bullet"/>
      <w:lvlText w:val=""/>
      <w:lvlJc w:val="left"/>
      <w:pPr>
        <w:ind w:left="2880" w:hanging="360"/>
      </w:pPr>
      <w:rPr>
        <w:rFonts w:hint="default" w:ascii="Symbol" w:hAnsi="Symbol"/>
      </w:rPr>
    </w:lvl>
    <w:lvl w:ilvl="4" w:tplc="F850D0EC">
      <w:start w:val="1"/>
      <w:numFmt w:val="bullet"/>
      <w:lvlText w:val="o"/>
      <w:lvlJc w:val="left"/>
      <w:pPr>
        <w:ind w:left="3600" w:hanging="360"/>
      </w:pPr>
      <w:rPr>
        <w:rFonts w:hint="default" w:ascii="Courier New" w:hAnsi="Courier New"/>
      </w:rPr>
    </w:lvl>
    <w:lvl w:ilvl="5" w:tplc="87E0303C">
      <w:start w:val="1"/>
      <w:numFmt w:val="bullet"/>
      <w:lvlText w:val=""/>
      <w:lvlJc w:val="left"/>
      <w:pPr>
        <w:ind w:left="4320" w:hanging="360"/>
      </w:pPr>
      <w:rPr>
        <w:rFonts w:hint="default" w:ascii="Wingdings" w:hAnsi="Wingdings"/>
      </w:rPr>
    </w:lvl>
    <w:lvl w:ilvl="6" w:tplc="D4820018">
      <w:start w:val="1"/>
      <w:numFmt w:val="bullet"/>
      <w:lvlText w:val=""/>
      <w:lvlJc w:val="left"/>
      <w:pPr>
        <w:ind w:left="5040" w:hanging="360"/>
      </w:pPr>
      <w:rPr>
        <w:rFonts w:hint="default" w:ascii="Symbol" w:hAnsi="Symbol"/>
      </w:rPr>
    </w:lvl>
    <w:lvl w:ilvl="7" w:tplc="D1BCCDC0">
      <w:start w:val="1"/>
      <w:numFmt w:val="bullet"/>
      <w:lvlText w:val="o"/>
      <w:lvlJc w:val="left"/>
      <w:pPr>
        <w:ind w:left="5760" w:hanging="360"/>
      </w:pPr>
      <w:rPr>
        <w:rFonts w:hint="default" w:ascii="Courier New" w:hAnsi="Courier New"/>
      </w:rPr>
    </w:lvl>
    <w:lvl w:ilvl="8" w:tplc="BF966708">
      <w:start w:val="1"/>
      <w:numFmt w:val="bullet"/>
      <w:lvlText w:val=""/>
      <w:lvlJc w:val="left"/>
      <w:pPr>
        <w:ind w:left="6480" w:hanging="360"/>
      </w:pPr>
      <w:rPr>
        <w:rFonts w:hint="default" w:ascii="Wingdings" w:hAnsi="Wingdings"/>
      </w:rPr>
    </w:lvl>
  </w:abstractNum>
  <w:abstractNum w:abstractNumId="10">
    <w:nsid w:val="2B7E4583"/>
    <w:multiLevelType w:val="multilevel"/>
    <w:tmpl w:val="0ABC3322"/>
    <w:numStyleLink w:val="Headings"/>
  </w:abstractNum>
  <w:abstractNum w:abstractNumId="11">
    <w:nsid w:val="368D086D"/>
    <w:multiLevelType w:val="multilevel"/>
    <w:tmpl w:val="BC8248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A5C212D"/>
    <w:multiLevelType w:val="hybridMultilevel"/>
    <w:tmpl w:val="8952A7E8"/>
    <w:lvl w:ilvl="0" w:tplc="FDBCD08C">
      <w:start w:val="1"/>
      <w:numFmt w:val="decimal"/>
      <w:lvlText w:val="%1."/>
      <w:lvlJc w:val="left"/>
      <w:pPr>
        <w:ind w:left="720" w:hanging="360"/>
      </w:pPr>
    </w:lvl>
    <w:lvl w:ilvl="1" w:tplc="01240430">
      <w:start w:val="1"/>
      <w:numFmt w:val="lowerLetter"/>
      <w:lvlText w:val="%2."/>
      <w:lvlJc w:val="left"/>
      <w:pPr>
        <w:ind w:left="1440" w:hanging="360"/>
      </w:pPr>
    </w:lvl>
    <w:lvl w:ilvl="2" w:tplc="F1DE9806">
      <w:start w:val="1"/>
      <w:numFmt w:val="lowerRoman"/>
      <w:lvlText w:val="%3."/>
      <w:lvlJc w:val="right"/>
      <w:pPr>
        <w:ind w:left="2160" w:hanging="180"/>
      </w:pPr>
    </w:lvl>
    <w:lvl w:ilvl="3" w:tplc="B5865DB4">
      <w:start w:val="1"/>
      <w:numFmt w:val="decimal"/>
      <w:lvlText w:val="%4."/>
      <w:lvlJc w:val="left"/>
      <w:pPr>
        <w:ind w:left="2880" w:hanging="360"/>
      </w:pPr>
    </w:lvl>
    <w:lvl w:ilvl="4" w:tplc="232A7134">
      <w:start w:val="1"/>
      <w:numFmt w:val="lowerLetter"/>
      <w:lvlText w:val="%5."/>
      <w:lvlJc w:val="left"/>
      <w:pPr>
        <w:ind w:left="3600" w:hanging="360"/>
      </w:pPr>
    </w:lvl>
    <w:lvl w:ilvl="5" w:tplc="56B034BE">
      <w:start w:val="1"/>
      <w:numFmt w:val="lowerRoman"/>
      <w:lvlText w:val="%6."/>
      <w:lvlJc w:val="right"/>
      <w:pPr>
        <w:ind w:left="4320" w:hanging="180"/>
      </w:pPr>
    </w:lvl>
    <w:lvl w:ilvl="6" w:tplc="D09205EE">
      <w:start w:val="1"/>
      <w:numFmt w:val="decimal"/>
      <w:lvlText w:val="%7."/>
      <w:lvlJc w:val="left"/>
      <w:pPr>
        <w:ind w:left="5040" w:hanging="360"/>
      </w:pPr>
    </w:lvl>
    <w:lvl w:ilvl="7" w:tplc="B3A8C562">
      <w:start w:val="1"/>
      <w:numFmt w:val="lowerLetter"/>
      <w:lvlText w:val="%8."/>
      <w:lvlJc w:val="left"/>
      <w:pPr>
        <w:ind w:left="5760" w:hanging="360"/>
      </w:pPr>
    </w:lvl>
    <w:lvl w:ilvl="8" w:tplc="D6147DFA">
      <w:start w:val="1"/>
      <w:numFmt w:val="lowerRoman"/>
      <w:lvlText w:val="%9."/>
      <w:lvlJc w:val="right"/>
      <w:pPr>
        <w:ind w:left="6480" w:hanging="180"/>
      </w:pPr>
    </w:lvl>
  </w:abstractNum>
  <w:abstractNum w:abstractNumId="14">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5">
    <w:nsid w:val="5F8D73DD"/>
    <w:multiLevelType w:val="hybridMultilevel"/>
    <w:tmpl w:val="753874E6"/>
    <w:lvl w:ilvl="0" w:tplc="40090001">
      <w:start w:val="1"/>
      <w:numFmt w:val="bullet"/>
      <w:lvlText w:val=""/>
      <w:lvlJc w:val="left"/>
      <w:pPr>
        <w:ind w:left="1500" w:hanging="360"/>
      </w:pPr>
      <w:rPr>
        <w:rFonts w:hint="default" w:ascii="Symbol" w:hAnsi="Symbol"/>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16">
    <w:nsid w:val="64E56B90"/>
    <w:multiLevelType w:val="multilevel"/>
    <w:tmpl w:val="8DD496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65FE07F2"/>
    <w:multiLevelType w:val="multilevel"/>
    <w:tmpl w:val="04A69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363" w:hanging="543"/>
      </w:pPr>
    </w:lvl>
    <w:lvl w:ilvl="3">
      <w:start w:val="1"/>
      <w:numFmt w:val="bullet"/>
      <w:lvlText w:val=""/>
      <w:lvlJc w:val="left"/>
      <w:pPr>
        <w:ind w:left="1541" w:hanging="360"/>
      </w:pPr>
      <w:rPr>
        <w:rFonts w:hint="default" w:ascii="Symbol" w:hAnsi="Symbo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457E5D"/>
    <w:multiLevelType w:val="multilevel"/>
    <w:tmpl w:val="84C84B78"/>
    <w:styleLink w:val="Headings2"/>
    <w:lvl w:ilvl="0">
      <w:start w:val="1"/>
      <w:numFmt w:val="decimal"/>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9">
    <w:nsid w:val="73D744AF"/>
    <w:multiLevelType w:val="hybridMultilevel"/>
    <w:tmpl w:val="5D969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7"/>
  </w:num>
  <w:num w:numId="2">
    <w:abstractNumId w:val="13"/>
  </w:num>
  <w:num w:numId="3">
    <w:abstractNumId w:val="9"/>
  </w:num>
  <w:num w:numId="4">
    <w:abstractNumId w:val="12"/>
  </w:num>
  <w:num w:numId="5">
    <w:abstractNumId w:val="7"/>
  </w:num>
  <w:num w:numId="6">
    <w:abstractNumId w:val="10"/>
  </w:num>
  <w:num w:numId="7">
    <w:abstractNumId w:val="18"/>
  </w:num>
  <w:num w:numId="8">
    <w:abstractNumId w:val="6"/>
  </w:num>
  <w:num w:numId="9">
    <w:abstractNumId w:val="20"/>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4"/>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5"/>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6"/>
  </w:num>
  <w:num w:numId="32">
    <w:abstractNumId w:val="11"/>
  </w:num>
  <w:num w:numId="33">
    <w:abstractNumId w:val="19"/>
  </w:num>
  <w:num w:numId="34">
    <w:abstractNumId w:val="8"/>
  </w:num>
  <w:num w:numId="35">
    <w:abstractNumId w:val="15"/>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57"/>
    <w:rsid w:val="0001106F"/>
    <w:rsid w:val="00013EB2"/>
    <w:rsid w:val="000324B3"/>
    <w:rsid w:val="00032C69"/>
    <w:rsid w:val="00036CDF"/>
    <w:rsid w:val="00041D84"/>
    <w:rsid w:val="00047C21"/>
    <w:rsid w:val="00050714"/>
    <w:rsid w:val="00065178"/>
    <w:rsid w:val="0009665C"/>
    <w:rsid w:val="000A3F25"/>
    <w:rsid w:val="000C58E0"/>
    <w:rsid w:val="000C58FF"/>
    <w:rsid w:val="000C74B2"/>
    <w:rsid w:val="000D5238"/>
    <w:rsid w:val="000D5E89"/>
    <w:rsid w:val="00107DFE"/>
    <w:rsid w:val="00122A12"/>
    <w:rsid w:val="00123B55"/>
    <w:rsid w:val="001267B1"/>
    <w:rsid w:val="0013271D"/>
    <w:rsid w:val="00135AA4"/>
    <w:rsid w:val="00140A70"/>
    <w:rsid w:val="001414C7"/>
    <w:rsid w:val="00147AEC"/>
    <w:rsid w:val="00157D3D"/>
    <w:rsid w:val="001677D9"/>
    <w:rsid w:val="00190A45"/>
    <w:rsid w:val="00193769"/>
    <w:rsid w:val="00194127"/>
    <w:rsid w:val="0019538E"/>
    <w:rsid w:val="00195CE4"/>
    <w:rsid w:val="00195E29"/>
    <w:rsid w:val="00196E7D"/>
    <w:rsid w:val="001B6F7E"/>
    <w:rsid w:val="001C6713"/>
    <w:rsid w:val="001E2AC5"/>
    <w:rsid w:val="001E5F0D"/>
    <w:rsid w:val="001F5AD1"/>
    <w:rsid w:val="001F6437"/>
    <w:rsid w:val="002039EE"/>
    <w:rsid w:val="00217E5D"/>
    <w:rsid w:val="00231E2A"/>
    <w:rsid w:val="0026159B"/>
    <w:rsid w:val="00272E71"/>
    <w:rsid w:val="002B5A72"/>
    <w:rsid w:val="002C287A"/>
    <w:rsid w:val="002C3590"/>
    <w:rsid w:val="002D1D3E"/>
    <w:rsid w:val="002D3470"/>
    <w:rsid w:val="002D4C23"/>
    <w:rsid w:val="002E66F4"/>
    <w:rsid w:val="002E727B"/>
    <w:rsid w:val="00312430"/>
    <w:rsid w:val="00333A76"/>
    <w:rsid w:val="0033685F"/>
    <w:rsid w:val="003751D9"/>
    <w:rsid w:val="00383D52"/>
    <w:rsid w:val="003B7F6F"/>
    <w:rsid w:val="004211E3"/>
    <w:rsid w:val="004327CC"/>
    <w:rsid w:val="00432936"/>
    <w:rsid w:val="00436388"/>
    <w:rsid w:val="00445A06"/>
    <w:rsid w:val="00451FC3"/>
    <w:rsid w:val="0045480B"/>
    <w:rsid w:val="00456D34"/>
    <w:rsid w:val="004571E7"/>
    <w:rsid w:val="00466D30"/>
    <w:rsid w:val="00490DB0"/>
    <w:rsid w:val="00492E69"/>
    <w:rsid w:val="004A199F"/>
    <w:rsid w:val="004A27EA"/>
    <w:rsid w:val="004B7DE6"/>
    <w:rsid w:val="004C2935"/>
    <w:rsid w:val="004E20D6"/>
    <w:rsid w:val="004F2AC9"/>
    <w:rsid w:val="004F467C"/>
    <w:rsid w:val="00500363"/>
    <w:rsid w:val="005062FD"/>
    <w:rsid w:val="00516FB1"/>
    <w:rsid w:val="0052055C"/>
    <w:rsid w:val="0053531C"/>
    <w:rsid w:val="00566298"/>
    <w:rsid w:val="00575269"/>
    <w:rsid w:val="00584F62"/>
    <w:rsid w:val="005A42D3"/>
    <w:rsid w:val="005A5565"/>
    <w:rsid w:val="005B39C4"/>
    <w:rsid w:val="005B62C5"/>
    <w:rsid w:val="005C69EF"/>
    <w:rsid w:val="005D2662"/>
    <w:rsid w:val="005D684C"/>
    <w:rsid w:val="005D7E81"/>
    <w:rsid w:val="005E7584"/>
    <w:rsid w:val="0061456D"/>
    <w:rsid w:val="00616605"/>
    <w:rsid w:val="006258F9"/>
    <w:rsid w:val="00632C3B"/>
    <w:rsid w:val="00637A1F"/>
    <w:rsid w:val="0064260A"/>
    <w:rsid w:val="00653A0C"/>
    <w:rsid w:val="00667C3A"/>
    <w:rsid w:val="00694D79"/>
    <w:rsid w:val="006A5DBA"/>
    <w:rsid w:val="006A71B1"/>
    <w:rsid w:val="006B1DE1"/>
    <w:rsid w:val="006B33B2"/>
    <w:rsid w:val="006B3C2A"/>
    <w:rsid w:val="006C7879"/>
    <w:rsid w:val="006D0A43"/>
    <w:rsid w:val="006D36BE"/>
    <w:rsid w:val="006E53F7"/>
    <w:rsid w:val="007117A6"/>
    <w:rsid w:val="0072564B"/>
    <w:rsid w:val="00734351"/>
    <w:rsid w:val="00736F04"/>
    <w:rsid w:val="0078791B"/>
    <w:rsid w:val="007A088C"/>
    <w:rsid w:val="007B42B5"/>
    <w:rsid w:val="007D23DD"/>
    <w:rsid w:val="007D4C5D"/>
    <w:rsid w:val="007E0CDC"/>
    <w:rsid w:val="007E3C22"/>
    <w:rsid w:val="00851F85"/>
    <w:rsid w:val="00854D4C"/>
    <w:rsid w:val="00865897"/>
    <w:rsid w:val="00871083"/>
    <w:rsid w:val="00873023"/>
    <w:rsid w:val="00873D45"/>
    <w:rsid w:val="0087539D"/>
    <w:rsid w:val="0088611A"/>
    <w:rsid w:val="00890EBD"/>
    <w:rsid w:val="008B5D40"/>
    <w:rsid w:val="009009C1"/>
    <w:rsid w:val="00902FCC"/>
    <w:rsid w:val="00912B13"/>
    <w:rsid w:val="00920954"/>
    <w:rsid w:val="009224AC"/>
    <w:rsid w:val="009356BA"/>
    <w:rsid w:val="00940F33"/>
    <w:rsid w:val="00952E6F"/>
    <w:rsid w:val="009561DA"/>
    <w:rsid w:val="00991872"/>
    <w:rsid w:val="009B0A63"/>
    <w:rsid w:val="009B5B47"/>
    <w:rsid w:val="009D4FE0"/>
    <w:rsid w:val="009D6B36"/>
    <w:rsid w:val="009E23E5"/>
    <w:rsid w:val="009E53F2"/>
    <w:rsid w:val="009E5D8A"/>
    <w:rsid w:val="009F0B60"/>
    <w:rsid w:val="009F17B5"/>
    <w:rsid w:val="009F59F8"/>
    <w:rsid w:val="009F7C96"/>
    <w:rsid w:val="00A005CE"/>
    <w:rsid w:val="00A20F89"/>
    <w:rsid w:val="00A265D0"/>
    <w:rsid w:val="00A44F32"/>
    <w:rsid w:val="00A45379"/>
    <w:rsid w:val="00A512CB"/>
    <w:rsid w:val="00A610A4"/>
    <w:rsid w:val="00AA3069"/>
    <w:rsid w:val="00AA4823"/>
    <w:rsid w:val="00AB77CA"/>
    <w:rsid w:val="00AC0D57"/>
    <w:rsid w:val="00AD0765"/>
    <w:rsid w:val="00AD5DC7"/>
    <w:rsid w:val="00AE5C5C"/>
    <w:rsid w:val="00AE6DDE"/>
    <w:rsid w:val="00AF70BA"/>
    <w:rsid w:val="00B06D05"/>
    <w:rsid w:val="00B1405F"/>
    <w:rsid w:val="00B25D84"/>
    <w:rsid w:val="00B31D0B"/>
    <w:rsid w:val="00B3576D"/>
    <w:rsid w:val="00B40796"/>
    <w:rsid w:val="00B43C09"/>
    <w:rsid w:val="00B47694"/>
    <w:rsid w:val="00B52DF1"/>
    <w:rsid w:val="00B563A7"/>
    <w:rsid w:val="00B77C98"/>
    <w:rsid w:val="00B85653"/>
    <w:rsid w:val="00BA5496"/>
    <w:rsid w:val="00BB1ADA"/>
    <w:rsid w:val="00BB6EB1"/>
    <w:rsid w:val="00BC43AA"/>
    <w:rsid w:val="00BE57D7"/>
    <w:rsid w:val="00C01701"/>
    <w:rsid w:val="00C2035B"/>
    <w:rsid w:val="00C26C21"/>
    <w:rsid w:val="00C32A3B"/>
    <w:rsid w:val="00C40DDA"/>
    <w:rsid w:val="00C46133"/>
    <w:rsid w:val="00C51EA5"/>
    <w:rsid w:val="00C5557E"/>
    <w:rsid w:val="00C56556"/>
    <w:rsid w:val="00C57D33"/>
    <w:rsid w:val="00C720DA"/>
    <w:rsid w:val="00C84185"/>
    <w:rsid w:val="00C87635"/>
    <w:rsid w:val="00C976FB"/>
    <w:rsid w:val="00CB5D8A"/>
    <w:rsid w:val="00CC36D4"/>
    <w:rsid w:val="00CC5448"/>
    <w:rsid w:val="00CD02FA"/>
    <w:rsid w:val="00CE0855"/>
    <w:rsid w:val="00CE2618"/>
    <w:rsid w:val="00CE5AD2"/>
    <w:rsid w:val="00CF4F00"/>
    <w:rsid w:val="00D0003E"/>
    <w:rsid w:val="00D00827"/>
    <w:rsid w:val="00D07B2E"/>
    <w:rsid w:val="00D10D5F"/>
    <w:rsid w:val="00D22E79"/>
    <w:rsid w:val="00D30CDD"/>
    <w:rsid w:val="00D67B7B"/>
    <w:rsid w:val="00D922E6"/>
    <w:rsid w:val="00DA08F8"/>
    <w:rsid w:val="00DA48AA"/>
    <w:rsid w:val="00DA4CE6"/>
    <w:rsid w:val="00DA6E32"/>
    <w:rsid w:val="00DB2421"/>
    <w:rsid w:val="00DB3CA6"/>
    <w:rsid w:val="00DC10B5"/>
    <w:rsid w:val="00DC47B6"/>
    <w:rsid w:val="00DF5E9E"/>
    <w:rsid w:val="00E03063"/>
    <w:rsid w:val="00E120EC"/>
    <w:rsid w:val="00E1225E"/>
    <w:rsid w:val="00E140DC"/>
    <w:rsid w:val="00E371A7"/>
    <w:rsid w:val="00E431BD"/>
    <w:rsid w:val="00E51459"/>
    <w:rsid w:val="00E54A7B"/>
    <w:rsid w:val="00E55767"/>
    <w:rsid w:val="00E71D5D"/>
    <w:rsid w:val="00E92E20"/>
    <w:rsid w:val="00EA7BE2"/>
    <w:rsid w:val="00EB018D"/>
    <w:rsid w:val="00EC2EE4"/>
    <w:rsid w:val="00ED14C1"/>
    <w:rsid w:val="00ED2482"/>
    <w:rsid w:val="00ED6EDC"/>
    <w:rsid w:val="00EF4B9D"/>
    <w:rsid w:val="00F10138"/>
    <w:rsid w:val="00F13B00"/>
    <w:rsid w:val="00F2217B"/>
    <w:rsid w:val="00F22224"/>
    <w:rsid w:val="00F23725"/>
    <w:rsid w:val="00F304DA"/>
    <w:rsid w:val="00F34E05"/>
    <w:rsid w:val="00F46DA6"/>
    <w:rsid w:val="00F50A50"/>
    <w:rsid w:val="00F51012"/>
    <w:rsid w:val="00F53BF7"/>
    <w:rsid w:val="00F60A20"/>
    <w:rsid w:val="00F65EB4"/>
    <w:rsid w:val="00F677BB"/>
    <w:rsid w:val="00F6799C"/>
    <w:rsid w:val="00F7103C"/>
    <w:rsid w:val="00F73B5D"/>
    <w:rsid w:val="00F748A1"/>
    <w:rsid w:val="00F763B8"/>
    <w:rsid w:val="00F81340"/>
    <w:rsid w:val="00F96117"/>
    <w:rsid w:val="00F96124"/>
    <w:rsid w:val="00FB483F"/>
    <w:rsid w:val="00FB59AC"/>
    <w:rsid w:val="00FC2599"/>
    <w:rsid w:val="00FD12E4"/>
    <w:rsid w:val="00FE3ABB"/>
    <w:rsid w:val="00FE5701"/>
    <w:rsid w:val="00FFABDA"/>
    <w:rsid w:val="02B04C83"/>
    <w:rsid w:val="03E48F3E"/>
    <w:rsid w:val="04139BD9"/>
    <w:rsid w:val="056914CA"/>
    <w:rsid w:val="05B1A1B1"/>
    <w:rsid w:val="05F9E2DC"/>
    <w:rsid w:val="06754D2E"/>
    <w:rsid w:val="069C035F"/>
    <w:rsid w:val="06CC604B"/>
    <w:rsid w:val="07AFB885"/>
    <w:rsid w:val="081BBF67"/>
    <w:rsid w:val="0862DB1A"/>
    <w:rsid w:val="088F9B1C"/>
    <w:rsid w:val="094F0C9D"/>
    <w:rsid w:val="0A148CD4"/>
    <w:rsid w:val="0A175887"/>
    <w:rsid w:val="0A9D5DEF"/>
    <w:rsid w:val="0AA15C14"/>
    <w:rsid w:val="0ABF798E"/>
    <w:rsid w:val="0ACD3352"/>
    <w:rsid w:val="0AD021DE"/>
    <w:rsid w:val="0B274FEA"/>
    <w:rsid w:val="0B9A7BDC"/>
    <w:rsid w:val="0C02B3CE"/>
    <w:rsid w:val="0C064719"/>
    <w:rsid w:val="0CCFE483"/>
    <w:rsid w:val="0CD000E7"/>
    <w:rsid w:val="0CDFAC44"/>
    <w:rsid w:val="0D364C3D"/>
    <w:rsid w:val="0D8B4F13"/>
    <w:rsid w:val="0DBBD654"/>
    <w:rsid w:val="0DC689DB"/>
    <w:rsid w:val="0E2BCDB2"/>
    <w:rsid w:val="0EE2EFBD"/>
    <w:rsid w:val="0FE9F52D"/>
    <w:rsid w:val="0FEEDEEC"/>
    <w:rsid w:val="1013AA36"/>
    <w:rsid w:val="1040B7F4"/>
    <w:rsid w:val="105E9C71"/>
    <w:rsid w:val="105F2554"/>
    <w:rsid w:val="10F32020"/>
    <w:rsid w:val="11F68950"/>
    <w:rsid w:val="128FD306"/>
    <w:rsid w:val="12BBCE26"/>
    <w:rsid w:val="12D9C791"/>
    <w:rsid w:val="12F04DC4"/>
    <w:rsid w:val="13383C52"/>
    <w:rsid w:val="13861CE6"/>
    <w:rsid w:val="13F830A1"/>
    <w:rsid w:val="1430BAF2"/>
    <w:rsid w:val="16C9FA73"/>
    <w:rsid w:val="1700993B"/>
    <w:rsid w:val="1703A8EC"/>
    <w:rsid w:val="182DE1E6"/>
    <w:rsid w:val="18738D11"/>
    <w:rsid w:val="188EAD54"/>
    <w:rsid w:val="19367CE1"/>
    <w:rsid w:val="1A006A95"/>
    <w:rsid w:val="1A0F7270"/>
    <w:rsid w:val="1A2FC00B"/>
    <w:rsid w:val="1ABFD11C"/>
    <w:rsid w:val="1B0BE5DF"/>
    <w:rsid w:val="1B739BBD"/>
    <w:rsid w:val="1B7C50BE"/>
    <w:rsid w:val="1B8A3921"/>
    <w:rsid w:val="1BBDF1B2"/>
    <w:rsid w:val="1C9DAC85"/>
    <w:rsid w:val="1D17D179"/>
    <w:rsid w:val="1D29114F"/>
    <w:rsid w:val="1D2F5CE9"/>
    <w:rsid w:val="1D4E9D38"/>
    <w:rsid w:val="1E3F3E8C"/>
    <w:rsid w:val="1E79AD7D"/>
    <w:rsid w:val="1EA9978E"/>
    <w:rsid w:val="1EF59274"/>
    <w:rsid w:val="1F351B51"/>
    <w:rsid w:val="1FEAEB68"/>
    <w:rsid w:val="200F7BC3"/>
    <w:rsid w:val="20788FFA"/>
    <w:rsid w:val="208BD0A3"/>
    <w:rsid w:val="21683298"/>
    <w:rsid w:val="220E5D57"/>
    <w:rsid w:val="2230B5C5"/>
    <w:rsid w:val="239DB566"/>
    <w:rsid w:val="243000CB"/>
    <w:rsid w:val="245CA38B"/>
    <w:rsid w:val="24BD504B"/>
    <w:rsid w:val="24C52D60"/>
    <w:rsid w:val="24F153BA"/>
    <w:rsid w:val="253AFCB1"/>
    <w:rsid w:val="2555E4DD"/>
    <w:rsid w:val="255A0F8C"/>
    <w:rsid w:val="25C1E1B4"/>
    <w:rsid w:val="26139750"/>
    <w:rsid w:val="267709E5"/>
    <w:rsid w:val="2684BF62"/>
    <w:rsid w:val="26BD2FD8"/>
    <w:rsid w:val="26C66237"/>
    <w:rsid w:val="26F2EA95"/>
    <w:rsid w:val="2734BA56"/>
    <w:rsid w:val="27774CEA"/>
    <w:rsid w:val="27A2E589"/>
    <w:rsid w:val="27C491E9"/>
    <w:rsid w:val="27EFE6BA"/>
    <w:rsid w:val="27F0974A"/>
    <w:rsid w:val="282B13DE"/>
    <w:rsid w:val="2839B820"/>
    <w:rsid w:val="286C9F57"/>
    <w:rsid w:val="28709D7C"/>
    <w:rsid w:val="2878F50D"/>
    <w:rsid w:val="28BA1E66"/>
    <w:rsid w:val="29AEAAA7"/>
    <w:rsid w:val="29D58881"/>
    <w:rsid w:val="29D660DE"/>
    <w:rsid w:val="2A0C6DDD"/>
    <w:rsid w:val="2A6C5B18"/>
    <w:rsid w:val="2A8AA6FE"/>
    <w:rsid w:val="2B1C155F"/>
    <w:rsid w:val="2B7158E2"/>
    <w:rsid w:val="2B74842D"/>
    <w:rsid w:val="2BA0CC0D"/>
    <w:rsid w:val="2C5D2E4F"/>
    <w:rsid w:val="2D10548E"/>
    <w:rsid w:val="2D2B0B8C"/>
    <w:rsid w:val="2D440E9F"/>
    <w:rsid w:val="2E3D2E67"/>
    <w:rsid w:val="2EAC24EF"/>
    <w:rsid w:val="2EB625C8"/>
    <w:rsid w:val="2F94CF11"/>
    <w:rsid w:val="2FEBFFB6"/>
    <w:rsid w:val="30287595"/>
    <w:rsid w:val="30377D73"/>
    <w:rsid w:val="30411CDC"/>
    <w:rsid w:val="3047F550"/>
    <w:rsid w:val="304F34A3"/>
    <w:rsid w:val="30924885"/>
    <w:rsid w:val="30AD4221"/>
    <w:rsid w:val="31916969"/>
    <w:rsid w:val="3260A496"/>
    <w:rsid w:val="35063843"/>
    <w:rsid w:val="350AC83C"/>
    <w:rsid w:val="35862329"/>
    <w:rsid w:val="35A08EF4"/>
    <w:rsid w:val="35EF1B0B"/>
    <w:rsid w:val="3605E41D"/>
    <w:rsid w:val="3654B77E"/>
    <w:rsid w:val="36BC9182"/>
    <w:rsid w:val="36D6952B"/>
    <w:rsid w:val="37F06DFA"/>
    <w:rsid w:val="38C10F74"/>
    <w:rsid w:val="390F6C3A"/>
    <w:rsid w:val="3937087C"/>
    <w:rsid w:val="39454196"/>
    <w:rsid w:val="39CCBBF7"/>
    <w:rsid w:val="3A1933F1"/>
    <w:rsid w:val="3B1CE8E1"/>
    <w:rsid w:val="3B8BD6E7"/>
    <w:rsid w:val="3BA54472"/>
    <w:rsid w:val="3C09E2BA"/>
    <w:rsid w:val="3C7B3F9F"/>
    <w:rsid w:val="3CA646F9"/>
    <w:rsid w:val="3CC69558"/>
    <w:rsid w:val="3CE27D88"/>
    <w:rsid w:val="3CF51819"/>
    <w:rsid w:val="3D045CB9"/>
    <w:rsid w:val="3D109B12"/>
    <w:rsid w:val="3D121236"/>
    <w:rsid w:val="3F18E832"/>
    <w:rsid w:val="3F1C0DCA"/>
    <w:rsid w:val="3FB89795"/>
    <w:rsid w:val="401D32C2"/>
    <w:rsid w:val="403BFD7B"/>
    <w:rsid w:val="4049B2F8"/>
    <w:rsid w:val="40783567"/>
    <w:rsid w:val="408F8DCD"/>
    <w:rsid w:val="4098281A"/>
    <w:rsid w:val="40B7DE2B"/>
    <w:rsid w:val="40C0EC57"/>
    <w:rsid w:val="40DA44D2"/>
    <w:rsid w:val="40E3419B"/>
    <w:rsid w:val="410692B4"/>
    <w:rsid w:val="4148F943"/>
    <w:rsid w:val="41EAA6E2"/>
    <w:rsid w:val="423A862F"/>
    <w:rsid w:val="42658D89"/>
    <w:rsid w:val="4341D98F"/>
    <w:rsid w:val="43503D7B"/>
    <w:rsid w:val="4371846B"/>
    <w:rsid w:val="439B1294"/>
    <w:rsid w:val="43F26C36"/>
    <w:rsid w:val="441A8647"/>
    <w:rsid w:val="447E285F"/>
    <w:rsid w:val="44940B48"/>
    <w:rsid w:val="44BBE3D3"/>
    <w:rsid w:val="44F6DB46"/>
    <w:rsid w:val="4503DB09"/>
    <w:rsid w:val="4571457C"/>
    <w:rsid w:val="45F5FC2A"/>
    <w:rsid w:val="46501304"/>
    <w:rsid w:val="46895FCE"/>
    <w:rsid w:val="46AA384B"/>
    <w:rsid w:val="48062D87"/>
    <w:rsid w:val="488C7AFD"/>
    <w:rsid w:val="48CC8D56"/>
    <w:rsid w:val="48DDE1F7"/>
    <w:rsid w:val="49A61FF5"/>
    <w:rsid w:val="4A284B5E"/>
    <w:rsid w:val="4A709F6E"/>
    <w:rsid w:val="4A89C7CB"/>
    <w:rsid w:val="4BC86EF9"/>
    <w:rsid w:val="4BCF7AB9"/>
    <w:rsid w:val="4C310E45"/>
    <w:rsid w:val="4C4E5974"/>
    <w:rsid w:val="4D0A3A4D"/>
    <w:rsid w:val="4D16E48F"/>
    <w:rsid w:val="4D8C74F4"/>
    <w:rsid w:val="4DA84030"/>
    <w:rsid w:val="4DC76D50"/>
    <w:rsid w:val="4EA77810"/>
    <w:rsid w:val="4FE92CAE"/>
    <w:rsid w:val="504AE41B"/>
    <w:rsid w:val="50A25914"/>
    <w:rsid w:val="50D685F8"/>
    <w:rsid w:val="519532F5"/>
    <w:rsid w:val="525707EA"/>
    <w:rsid w:val="52A61C32"/>
    <w:rsid w:val="533848C6"/>
    <w:rsid w:val="536F7446"/>
    <w:rsid w:val="536FD05C"/>
    <w:rsid w:val="53893CF3"/>
    <w:rsid w:val="53B615C7"/>
    <w:rsid w:val="5514FE15"/>
    <w:rsid w:val="5554F445"/>
    <w:rsid w:val="567C0DAE"/>
    <w:rsid w:val="56BDDD6F"/>
    <w:rsid w:val="56D0F8A8"/>
    <w:rsid w:val="57343781"/>
    <w:rsid w:val="57DC9A13"/>
    <w:rsid w:val="57FEB5B2"/>
    <w:rsid w:val="58F2E05D"/>
    <w:rsid w:val="59456447"/>
    <w:rsid w:val="59786A74"/>
    <w:rsid w:val="59A74B18"/>
    <w:rsid w:val="5A9354E3"/>
    <w:rsid w:val="5AA7EEFF"/>
    <w:rsid w:val="5AD39E21"/>
    <w:rsid w:val="5B143AD5"/>
    <w:rsid w:val="5BEDB293"/>
    <w:rsid w:val="5C0329F8"/>
    <w:rsid w:val="5C174D0F"/>
    <w:rsid w:val="5CF95C74"/>
    <w:rsid w:val="5CFA068E"/>
    <w:rsid w:val="5D10C488"/>
    <w:rsid w:val="5D3C0142"/>
    <w:rsid w:val="5D9BE0A3"/>
    <w:rsid w:val="5DB012E8"/>
    <w:rsid w:val="5DD6D2DA"/>
    <w:rsid w:val="5DF501AE"/>
    <w:rsid w:val="5E383C79"/>
    <w:rsid w:val="5E631864"/>
    <w:rsid w:val="5F04C9CD"/>
    <w:rsid w:val="5FA4CB66"/>
    <w:rsid w:val="600CBCEF"/>
    <w:rsid w:val="60E7B3AA"/>
    <w:rsid w:val="60FDF242"/>
    <w:rsid w:val="6116B2E7"/>
    <w:rsid w:val="6152C865"/>
    <w:rsid w:val="616A53FC"/>
    <w:rsid w:val="619934A0"/>
    <w:rsid w:val="62113FB0"/>
    <w:rsid w:val="62652415"/>
    <w:rsid w:val="62DDE6B8"/>
    <w:rsid w:val="62F2A43E"/>
    <w:rsid w:val="63439019"/>
    <w:rsid w:val="644EA3AD"/>
    <w:rsid w:val="648361C0"/>
    <w:rsid w:val="64A2D496"/>
    <w:rsid w:val="64F65CDA"/>
    <w:rsid w:val="653D6D68"/>
    <w:rsid w:val="6615877A"/>
    <w:rsid w:val="66BF7D3B"/>
    <w:rsid w:val="67229B7F"/>
    <w:rsid w:val="67A45411"/>
    <w:rsid w:val="67D5AD95"/>
    <w:rsid w:val="67FC9822"/>
    <w:rsid w:val="67FEA677"/>
    <w:rsid w:val="68262BCB"/>
    <w:rsid w:val="682A80C6"/>
    <w:rsid w:val="68B4C741"/>
    <w:rsid w:val="69593AA2"/>
    <w:rsid w:val="69B89763"/>
    <w:rsid w:val="6A492B27"/>
    <w:rsid w:val="6A4F69FA"/>
    <w:rsid w:val="6AA6C815"/>
    <w:rsid w:val="6AB7F3D1"/>
    <w:rsid w:val="6AE63C91"/>
    <w:rsid w:val="6B014E85"/>
    <w:rsid w:val="6B1A010A"/>
    <w:rsid w:val="6B47FFBC"/>
    <w:rsid w:val="6B6D71AD"/>
    <w:rsid w:val="6BABFC39"/>
    <w:rsid w:val="6BD64D5E"/>
    <w:rsid w:val="6C2F6A12"/>
    <w:rsid w:val="6D750C8D"/>
    <w:rsid w:val="6E1BABC9"/>
    <w:rsid w:val="6E99C24A"/>
    <w:rsid w:val="6F232D58"/>
    <w:rsid w:val="6F46F3F6"/>
    <w:rsid w:val="6F6CFF21"/>
    <w:rsid w:val="6FB197EC"/>
    <w:rsid w:val="6FD4CE4F"/>
    <w:rsid w:val="71105CB1"/>
    <w:rsid w:val="71839063"/>
    <w:rsid w:val="71D58845"/>
    <w:rsid w:val="71FEDFD8"/>
    <w:rsid w:val="720FD34A"/>
    <w:rsid w:val="72986FCD"/>
    <w:rsid w:val="72C067AD"/>
    <w:rsid w:val="72F14E76"/>
    <w:rsid w:val="73D1D686"/>
    <w:rsid w:val="741CF99D"/>
    <w:rsid w:val="74293377"/>
    <w:rsid w:val="742D31BE"/>
    <w:rsid w:val="74308369"/>
    <w:rsid w:val="7471AA8A"/>
    <w:rsid w:val="750D2907"/>
    <w:rsid w:val="755FCE9B"/>
    <w:rsid w:val="7598F6EF"/>
    <w:rsid w:val="75C503D8"/>
    <w:rsid w:val="75DC101B"/>
    <w:rsid w:val="763E844A"/>
    <w:rsid w:val="766F172D"/>
    <w:rsid w:val="76718778"/>
    <w:rsid w:val="768DD8FB"/>
    <w:rsid w:val="772DED02"/>
    <w:rsid w:val="7747ABDC"/>
    <w:rsid w:val="77C4BF99"/>
    <w:rsid w:val="78AC735C"/>
    <w:rsid w:val="78B09506"/>
    <w:rsid w:val="78B5B965"/>
    <w:rsid w:val="78E37C3D"/>
    <w:rsid w:val="78E77A62"/>
    <w:rsid w:val="7944E181"/>
    <w:rsid w:val="797B2C16"/>
    <w:rsid w:val="79E09A2A"/>
    <w:rsid w:val="7A11E332"/>
    <w:rsid w:val="7A919EBE"/>
    <w:rsid w:val="7B161F35"/>
    <w:rsid w:val="7C348183"/>
    <w:rsid w:val="7CE254C0"/>
    <w:rsid w:val="7CEE1B3C"/>
    <w:rsid w:val="7D7F63B5"/>
    <w:rsid w:val="7DBAEB85"/>
    <w:rsid w:val="7DDC94AD"/>
    <w:rsid w:val="7E1D38B6"/>
    <w:rsid w:val="7E7F7AC2"/>
    <w:rsid w:val="7F26C137"/>
    <w:rsid w:val="7F357EDD"/>
    <w:rsid w:val="7F43A4B8"/>
    <w:rsid w:val="7F6A3510"/>
    <w:rsid w:val="7FFCB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417CB"/>
  <w15:docId w15:val="{D97F6B9D-D6FA-4C66-95E6-175688772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2662"/>
  </w:style>
  <w:style w:type="paragraph" w:styleId="Heading1">
    <w:name w:val="heading 1"/>
    <w:basedOn w:val="Heading3"/>
    <w:next w:val="Normal"/>
    <w:qFormat/>
    <w:rsid w:val="006B3C2A"/>
    <w:pPr>
      <w:numPr>
        <w:ilvl w:val="0"/>
      </w:numPr>
      <w:ind w:left="144"/>
      <w:outlineLvl w:val="0"/>
    </w:pPr>
  </w:style>
  <w:style w:type="paragraph" w:styleId="Heading2">
    <w:name w:val="heading 2"/>
    <w:basedOn w:val="Normal"/>
    <w:next w:val="Normal"/>
    <w:qFormat/>
    <w:rsid w:val="006B3C2A"/>
    <w:pPr>
      <w:keepNext/>
      <w:numPr>
        <w:ilvl w:val="1"/>
        <w:numId w:val="7"/>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1456D"/>
    <w:pPr>
      <w:keepNext/>
      <w:numPr>
        <w:ilvl w:val="2"/>
      </w:numPr>
      <w:spacing w:before="240" w:after="60"/>
      <w:jc w:val="both"/>
      <w:outlineLvl w:val="2"/>
    </w:pPr>
    <w:rPr>
      <w:b/>
      <w:bCs/>
      <w:sz w:val="24"/>
      <w:szCs w:val="24"/>
    </w:rPr>
  </w:style>
  <w:style w:type="paragraph" w:styleId="Heading4">
    <w:name w:val="heading 4"/>
    <w:basedOn w:val="Normal"/>
    <w:next w:val="Normal"/>
    <w:qFormat/>
    <w:rsid w:val="00196E7D"/>
    <w:pPr>
      <w:keepNext/>
      <w:numPr>
        <w:ilvl w:val="3"/>
        <w:numId w:val="6"/>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uiPriority w:val="22"/>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217E5D"/>
    <w:pPr>
      <w:tabs>
        <w:tab w:val="right" w:leader="dot" w:pos="8630"/>
      </w:tabs>
    </w:pPr>
    <w:rPr>
      <w:rFonts w:ascii="Calibri" w:hAnsi="Calibri" w:cs="Calibri"/>
      <w:i/>
      <w:iCs/>
      <w:noProof/>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4"/>
      </w:numPr>
    </w:pPr>
  </w:style>
  <w:style w:type="numbering" w:styleId="Headings" w:customStyle="1">
    <w:name w:val="Headings"/>
    <w:rsid w:val="00196E7D"/>
    <w:pPr>
      <w:numPr>
        <w:numId w:val="5"/>
      </w:numPr>
    </w:pPr>
  </w:style>
  <w:style w:type="numbering" w:styleId="Headings2" w:customStyle="1">
    <w:name w:val="Headings2"/>
    <w:rsid w:val="006B3C2A"/>
    <w:pPr>
      <w:numPr>
        <w:numId w:val="7"/>
      </w:numPr>
    </w:pPr>
  </w:style>
  <w:style w:type="paragraph" w:styleId="TOCHeading">
    <w:name w:val="TOC Heading"/>
    <w:basedOn w:val="Heading1"/>
    <w:next w:val="Normal"/>
    <w:uiPriority w:val="39"/>
    <w:semiHidden/>
    <w:unhideWhenUsed/>
    <w:qFormat/>
    <w:rsid w:val="00653A0C"/>
    <w:pPr>
      <w:keepLines/>
      <w:spacing w:before="480" w:after="0" w:line="276" w:lineRule="auto"/>
      <w:ind w:left="0"/>
      <w:outlineLvl w:val="9"/>
    </w:pPr>
    <w:rPr>
      <w:rFonts w:ascii="Cambria" w:hAnsi="Cambria"/>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character" w:styleId="ui-provider" w:customStyle="1">
    <w:name w:val="ui-provider"/>
    <w:basedOn w:val="DefaultParagraphFont"/>
    <w:rsid w:val="00432936"/>
  </w:style>
  <w:style w:type="paragraph" w:styleId="NormalWeb">
    <w:name w:val="Normal (Web)"/>
    <w:basedOn w:val="Normal"/>
    <w:uiPriority w:val="99"/>
    <w:semiHidden/>
    <w:unhideWhenUsed/>
    <w:rsid w:val="00432936"/>
    <w:pPr>
      <w:spacing w:before="100" w:beforeAutospacing="1" w:after="100" w:afterAutospacing="1"/>
    </w:pPr>
    <w:rPr>
      <w:sz w:val="24"/>
      <w:szCs w:val="24"/>
    </w:rPr>
  </w:style>
  <w:style w:type="paragraph" w:styleId="ui-chatitem" w:customStyle="1">
    <w:name w:val="ui-chat__item"/>
    <w:basedOn w:val="Normal"/>
    <w:rsid w:val="00DA48AA"/>
    <w:pPr>
      <w:spacing w:before="100" w:beforeAutospacing="1" w:after="100" w:afterAutospacing="1"/>
    </w:pPr>
    <w:rPr>
      <w:sz w:val="24"/>
      <w:szCs w:val="24"/>
    </w:rPr>
  </w:style>
  <w:style w:type="character" w:styleId="fui-styledtext" w:customStyle="1">
    <w:name w:val="fui-styledtext"/>
    <w:basedOn w:val="DefaultParagraphFont"/>
    <w:rsid w:val="00DA48AA"/>
  </w:style>
  <w:style w:type="character" w:styleId="Emphasis">
    <w:name w:val="Emphasis"/>
    <w:basedOn w:val="DefaultParagraphFont"/>
    <w:qFormat/>
    <w:rsid w:val="003B7F6F"/>
    <w:rPr>
      <w:i/>
      <w:iCs/>
    </w:rPr>
  </w:style>
  <w:style w:type="paragraph" w:styleId="ListParagraph">
    <w:name w:val="List Paragraph"/>
    <w:basedOn w:val="Normal"/>
    <w:uiPriority w:val="34"/>
    <w:qFormat/>
    <w:pPr>
      <w:ind w:left="720"/>
      <w:contextualSpacing/>
    </w:pPr>
  </w:style>
  <w:style w:type="table" w:styleId="TableGrid">
    <w:name w:val="Table Grid"/>
    <w:basedOn w:val="TableNormal"/>
    <w:rsid w:val="00CB5D8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6147">
      <w:bodyDiv w:val="1"/>
      <w:marLeft w:val="0"/>
      <w:marRight w:val="0"/>
      <w:marTop w:val="0"/>
      <w:marBottom w:val="0"/>
      <w:divBdr>
        <w:top w:val="none" w:sz="0" w:space="0" w:color="auto"/>
        <w:left w:val="none" w:sz="0" w:space="0" w:color="auto"/>
        <w:bottom w:val="none" w:sz="0" w:space="0" w:color="auto"/>
        <w:right w:val="none" w:sz="0" w:space="0" w:color="auto"/>
      </w:divBdr>
      <w:divsChild>
        <w:div w:id="1777170757">
          <w:marLeft w:val="0"/>
          <w:marRight w:val="0"/>
          <w:marTop w:val="0"/>
          <w:marBottom w:val="0"/>
          <w:divBdr>
            <w:top w:val="none" w:sz="0" w:space="0" w:color="auto"/>
            <w:left w:val="none" w:sz="0" w:space="0" w:color="auto"/>
            <w:bottom w:val="none" w:sz="0" w:space="0" w:color="auto"/>
            <w:right w:val="none" w:sz="0" w:space="0" w:color="auto"/>
          </w:divBdr>
          <w:divsChild>
            <w:div w:id="1522354154">
              <w:marLeft w:val="0"/>
              <w:marRight w:val="0"/>
              <w:marTop w:val="0"/>
              <w:marBottom w:val="0"/>
              <w:divBdr>
                <w:top w:val="none" w:sz="0" w:space="0" w:color="auto"/>
                <w:left w:val="none" w:sz="0" w:space="0" w:color="auto"/>
                <w:bottom w:val="none" w:sz="0" w:space="0" w:color="auto"/>
                <w:right w:val="none" w:sz="0" w:space="0" w:color="auto"/>
              </w:divBdr>
              <w:divsChild>
                <w:div w:id="2075741128">
                  <w:marLeft w:val="0"/>
                  <w:marRight w:val="0"/>
                  <w:marTop w:val="0"/>
                  <w:marBottom w:val="0"/>
                  <w:divBdr>
                    <w:top w:val="none" w:sz="0" w:space="0" w:color="auto"/>
                    <w:left w:val="none" w:sz="0" w:space="0" w:color="auto"/>
                    <w:bottom w:val="none" w:sz="0" w:space="0" w:color="auto"/>
                    <w:right w:val="none" w:sz="0" w:space="0" w:color="auto"/>
                  </w:divBdr>
                  <w:divsChild>
                    <w:div w:id="1429472426">
                      <w:marLeft w:val="0"/>
                      <w:marRight w:val="0"/>
                      <w:marTop w:val="0"/>
                      <w:marBottom w:val="0"/>
                      <w:divBdr>
                        <w:top w:val="none" w:sz="0" w:space="0" w:color="auto"/>
                        <w:left w:val="none" w:sz="0" w:space="0" w:color="auto"/>
                        <w:bottom w:val="none" w:sz="0" w:space="0" w:color="auto"/>
                        <w:right w:val="none" w:sz="0" w:space="0" w:color="auto"/>
                      </w:divBdr>
                      <w:divsChild>
                        <w:div w:id="1039278328">
                          <w:marLeft w:val="0"/>
                          <w:marRight w:val="0"/>
                          <w:marTop w:val="0"/>
                          <w:marBottom w:val="0"/>
                          <w:divBdr>
                            <w:top w:val="none" w:sz="0" w:space="0" w:color="auto"/>
                            <w:left w:val="none" w:sz="0" w:space="0" w:color="auto"/>
                            <w:bottom w:val="none" w:sz="0" w:space="0" w:color="auto"/>
                            <w:right w:val="none" w:sz="0" w:space="0" w:color="auto"/>
                          </w:divBdr>
                          <w:divsChild>
                            <w:div w:id="700477750">
                              <w:marLeft w:val="0"/>
                              <w:marRight w:val="0"/>
                              <w:marTop w:val="0"/>
                              <w:marBottom w:val="0"/>
                              <w:divBdr>
                                <w:top w:val="none" w:sz="0" w:space="0" w:color="auto"/>
                                <w:left w:val="none" w:sz="0" w:space="0" w:color="auto"/>
                                <w:bottom w:val="none" w:sz="0" w:space="0" w:color="auto"/>
                                <w:right w:val="none" w:sz="0" w:space="0" w:color="auto"/>
                              </w:divBdr>
                              <w:divsChild>
                                <w:div w:id="1839341278">
                                  <w:marLeft w:val="0"/>
                                  <w:marRight w:val="0"/>
                                  <w:marTop w:val="0"/>
                                  <w:marBottom w:val="0"/>
                                  <w:divBdr>
                                    <w:top w:val="none" w:sz="0" w:space="0" w:color="auto"/>
                                    <w:left w:val="none" w:sz="0" w:space="0" w:color="auto"/>
                                    <w:bottom w:val="none" w:sz="0" w:space="0" w:color="auto"/>
                                    <w:right w:val="none" w:sz="0" w:space="0" w:color="auto"/>
                                  </w:divBdr>
                                  <w:divsChild>
                                    <w:div w:id="513308523">
                                      <w:marLeft w:val="0"/>
                                      <w:marRight w:val="0"/>
                                      <w:marTop w:val="0"/>
                                      <w:marBottom w:val="0"/>
                                      <w:divBdr>
                                        <w:top w:val="none" w:sz="0" w:space="0" w:color="auto"/>
                                        <w:left w:val="none" w:sz="0" w:space="0" w:color="auto"/>
                                        <w:bottom w:val="none" w:sz="0" w:space="0" w:color="auto"/>
                                        <w:right w:val="none" w:sz="0" w:space="0" w:color="auto"/>
                                      </w:divBdr>
                                      <w:divsChild>
                                        <w:div w:id="1403717390">
                                          <w:marLeft w:val="0"/>
                                          <w:marRight w:val="0"/>
                                          <w:marTop w:val="0"/>
                                          <w:marBottom w:val="0"/>
                                          <w:divBdr>
                                            <w:top w:val="none" w:sz="0" w:space="0" w:color="auto"/>
                                            <w:left w:val="none" w:sz="0" w:space="0" w:color="auto"/>
                                            <w:bottom w:val="none" w:sz="0" w:space="0" w:color="auto"/>
                                            <w:right w:val="none" w:sz="0" w:space="0" w:color="auto"/>
                                          </w:divBdr>
                                          <w:divsChild>
                                            <w:div w:id="1271015779">
                                              <w:marLeft w:val="0"/>
                                              <w:marRight w:val="0"/>
                                              <w:marTop w:val="0"/>
                                              <w:marBottom w:val="0"/>
                                              <w:divBdr>
                                                <w:top w:val="none" w:sz="0" w:space="0" w:color="auto"/>
                                                <w:left w:val="none" w:sz="0" w:space="0" w:color="auto"/>
                                                <w:bottom w:val="none" w:sz="0" w:space="0" w:color="auto"/>
                                                <w:right w:val="none" w:sz="0" w:space="0" w:color="auto"/>
                                              </w:divBdr>
                                              <w:divsChild>
                                                <w:div w:id="3702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4114">
                              <w:marLeft w:val="0"/>
                              <w:marRight w:val="0"/>
                              <w:marTop w:val="0"/>
                              <w:marBottom w:val="0"/>
                              <w:divBdr>
                                <w:top w:val="none" w:sz="0" w:space="0" w:color="auto"/>
                                <w:left w:val="none" w:sz="0" w:space="0" w:color="auto"/>
                                <w:bottom w:val="none" w:sz="0" w:space="0" w:color="auto"/>
                                <w:right w:val="none" w:sz="0" w:space="0" w:color="auto"/>
                              </w:divBdr>
                              <w:divsChild>
                                <w:div w:id="1168712992">
                                  <w:marLeft w:val="0"/>
                                  <w:marRight w:val="0"/>
                                  <w:marTop w:val="0"/>
                                  <w:marBottom w:val="0"/>
                                  <w:divBdr>
                                    <w:top w:val="none" w:sz="0" w:space="0" w:color="auto"/>
                                    <w:left w:val="none" w:sz="0" w:space="0" w:color="auto"/>
                                    <w:bottom w:val="none" w:sz="0" w:space="0" w:color="auto"/>
                                    <w:right w:val="none" w:sz="0" w:space="0" w:color="auto"/>
                                  </w:divBdr>
                                </w:div>
                              </w:divsChild>
                            </w:div>
                            <w:div w:id="760834617">
                              <w:marLeft w:val="0"/>
                              <w:marRight w:val="0"/>
                              <w:marTop w:val="0"/>
                              <w:marBottom w:val="0"/>
                              <w:divBdr>
                                <w:top w:val="none" w:sz="0" w:space="0" w:color="auto"/>
                                <w:left w:val="none" w:sz="0" w:space="0" w:color="auto"/>
                                <w:bottom w:val="none" w:sz="0" w:space="0" w:color="auto"/>
                                <w:right w:val="none" w:sz="0" w:space="0" w:color="auto"/>
                              </w:divBdr>
                              <w:divsChild>
                                <w:div w:id="1973097601">
                                  <w:marLeft w:val="0"/>
                                  <w:marRight w:val="0"/>
                                  <w:marTop w:val="0"/>
                                  <w:marBottom w:val="0"/>
                                  <w:divBdr>
                                    <w:top w:val="none" w:sz="0" w:space="0" w:color="auto"/>
                                    <w:left w:val="none" w:sz="0" w:space="0" w:color="auto"/>
                                    <w:bottom w:val="none" w:sz="0" w:space="0" w:color="auto"/>
                                    <w:right w:val="none" w:sz="0" w:space="0" w:color="auto"/>
                                  </w:divBdr>
                                  <w:divsChild>
                                    <w:div w:id="195239852">
                                      <w:marLeft w:val="-15"/>
                                      <w:marRight w:val="-15"/>
                                      <w:marTop w:val="0"/>
                                      <w:marBottom w:val="0"/>
                                      <w:divBdr>
                                        <w:top w:val="none" w:sz="0" w:space="0" w:color="auto"/>
                                        <w:left w:val="none" w:sz="0" w:space="0" w:color="auto"/>
                                        <w:bottom w:val="none" w:sz="0" w:space="0" w:color="auto"/>
                                        <w:right w:val="none" w:sz="0" w:space="0" w:color="auto"/>
                                      </w:divBdr>
                                    </w:div>
                                    <w:div w:id="109513421">
                                      <w:marLeft w:val="0"/>
                                      <w:marRight w:val="0"/>
                                      <w:marTop w:val="0"/>
                                      <w:marBottom w:val="0"/>
                                      <w:divBdr>
                                        <w:top w:val="none" w:sz="0" w:space="0" w:color="auto"/>
                                        <w:left w:val="none" w:sz="0" w:space="0" w:color="auto"/>
                                        <w:bottom w:val="none" w:sz="0" w:space="0" w:color="auto"/>
                                        <w:right w:val="none" w:sz="0" w:space="0" w:color="auto"/>
                                      </w:divBdr>
                                      <w:divsChild>
                                        <w:div w:id="1024131362">
                                          <w:marLeft w:val="0"/>
                                          <w:marRight w:val="0"/>
                                          <w:marTop w:val="0"/>
                                          <w:marBottom w:val="0"/>
                                          <w:divBdr>
                                            <w:top w:val="none" w:sz="0" w:space="0" w:color="auto"/>
                                            <w:left w:val="none" w:sz="0" w:space="0" w:color="auto"/>
                                            <w:bottom w:val="none" w:sz="0" w:space="0" w:color="auto"/>
                                            <w:right w:val="none" w:sz="0" w:space="0" w:color="auto"/>
                                          </w:divBdr>
                                          <w:divsChild>
                                            <w:div w:id="639581986">
                                              <w:marLeft w:val="0"/>
                                              <w:marRight w:val="0"/>
                                              <w:marTop w:val="0"/>
                                              <w:marBottom w:val="0"/>
                                              <w:divBdr>
                                                <w:top w:val="none" w:sz="0" w:space="0" w:color="auto"/>
                                                <w:left w:val="none" w:sz="0" w:space="0" w:color="auto"/>
                                                <w:bottom w:val="none" w:sz="0" w:space="0" w:color="auto"/>
                                                <w:right w:val="none" w:sz="0" w:space="0" w:color="auto"/>
                                              </w:divBdr>
                                            </w:div>
                                            <w:div w:id="212667411">
                                              <w:marLeft w:val="0"/>
                                              <w:marRight w:val="0"/>
                                              <w:marTop w:val="0"/>
                                              <w:marBottom w:val="0"/>
                                              <w:divBdr>
                                                <w:top w:val="none" w:sz="0" w:space="0" w:color="auto"/>
                                                <w:left w:val="none" w:sz="0" w:space="0" w:color="auto"/>
                                                <w:bottom w:val="none" w:sz="0" w:space="0" w:color="auto"/>
                                                <w:right w:val="none" w:sz="0" w:space="0" w:color="auto"/>
                                              </w:divBdr>
                                              <w:divsChild>
                                                <w:div w:id="399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69353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193348">
          <w:marLeft w:val="0"/>
          <w:marRight w:val="0"/>
          <w:marTop w:val="0"/>
          <w:marBottom w:val="0"/>
          <w:divBdr>
            <w:top w:val="none" w:sz="0" w:space="0" w:color="auto"/>
            <w:left w:val="none" w:sz="0" w:space="0" w:color="auto"/>
            <w:bottom w:val="none" w:sz="0" w:space="0" w:color="auto"/>
            <w:right w:val="none" w:sz="0" w:space="0" w:color="auto"/>
          </w:divBdr>
          <w:divsChild>
            <w:div w:id="584656499">
              <w:marLeft w:val="0"/>
              <w:marRight w:val="0"/>
              <w:marTop w:val="0"/>
              <w:marBottom w:val="0"/>
              <w:divBdr>
                <w:top w:val="none" w:sz="0" w:space="0" w:color="auto"/>
                <w:left w:val="none" w:sz="0" w:space="0" w:color="auto"/>
                <w:bottom w:val="none" w:sz="0" w:space="0" w:color="auto"/>
                <w:right w:val="none" w:sz="0" w:space="0" w:color="auto"/>
              </w:divBdr>
              <w:divsChild>
                <w:div w:id="1903173447">
                  <w:marLeft w:val="-15"/>
                  <w:marRight w:val="-15"/>
                  <w:marTop w:val="0"/>
                  <w:marBottom w:val="0"/>
                  <w:divBdr>
                    <w:top w:val="none" w:sz="0" w:space="0" w:color="auto"/>
                    <w:left w:val="none" w:sz="0" w:space="0" w:color="auto"/>
                    <w:bottom w:val="none" w:sz="0" w:space="0" w:color="auto"/>
                    <w:right w:val="none" w:sz="0" w:space="0" w:color="auto"/>
                  </w:divBdr>
                </w:div>
                <w:div w:id="1539854252">
                  <w:marLeft w:val="0"/>
                  <w:marRight w:val="0"/>
                  <w:marTop w:val="0"/>
                  <w:marBottom w:val="0"/>
                  <w:divBdr>
                    <w:top w:val="none" w:sz="0" w:space="0" w:color="auto"/>
                    <w:left w:val="none" w:sz="0" w:space="0" w:color="auto"/>
                    <w:bottom w:val="none" w:sz="0" w:space="0" w:color="auto"/>
                    <w:right w:val="none" w:sz="0" w:space="0" w:color="auto"/>
                  </w:divBdr>
                  <w:divsChild>
                    <w:div w:id="1853295269">
                      <w:marLeft w:val="0"/>
                      <w:marRight w:val="0"/>
                      <w:marTop w:val="0"/>
                      <w:marBottom w:val="0"/>
                      <w:divBdr>
                        <w:top w:val="single" w:sz="24" w:space="0" w:color="0F0F0F"/>
                        <w:left w:val="single" w:sz="24" w:space="0" w:color="0F0F0F"/>
                        <w:bottom w:val="single" w:sz="24" w:space="0" w:color="0F0F0F"/>
                        <w:right w:val="single" w:sz="24" w:space="0" w:color="0F0F0F"/>
                      </w:divBdr>
                      <w:divsChild>
                        <w:div w:id="20739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08086">
      <w:bodyDiv w:val="1"/>
      <w:marLeft w:val="0"/>
      <w:marRight w:val="0"/>
      <w:marTop w:val="0"/>
      <w:marBottom w:val="0"/>
      <w:divBdr>
        <w:top w:val="none" w:sz="0" w:space="0" w:color="auto"/>
        <w:left w:val="none" w:sz="0" w:space="0" w:color="auto"/>
        <w:bottom w:val="none" w:sz="0" w:space="0" w:color="auto"/>
        <w:right w:val="none" w:sz="0" w:space="0" w:color="auto"/>
      </w:divBdr>
    </w:div>
    <w:div w:id="576788898">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1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g"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jpe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g"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1cff58-0788-4411-adcb-6c3933861b10">
      <UserInfo>
        <DisplayName/>
        <AccountId xsi:nil="true"/>
        <AccountType/>
      </UserInfo>
    </SharedWithUsers>
    <lcf76f155ced4ddcb4097134ff3c332f xmlns="2b84eb40-9918-4ecf-b9ca-64c519ae94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0" ma:contentTypeDescription="Create a new document." ma:contentTypeScope="" ma:versionID="a0af79d13b611f01a60260385c878368">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0e597f8235771a26c38d388f5fa40bd9"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a11cff58-0788-4411-adcb-6c3933861b10"/>
    <ds:schemaRef ds:uri="2b84eb40-9918-4ecf-b9ca-64c519ae940e"/>
  </ds:schemaRefs>
</ds:datastoreItem>
</file>

<file path=customXml/itemProps2.xml><?xml version="1.0" encoding="utf-8"?>
<ds:datastoreItem xmlns:ds="http://schemas.openxmlformats.org/officeDocument/2006/customXml" ds:itemID="{9592DBD5-015F-4CAB-941B-841681985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a11cff58-0788-4411-adcb-6c3933861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67737EC3-4AAE-4843-8874-9F3CED32DD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Koduri Bhavitha[Capg-93]</lastModifiedBy>
  <revision>31</revision>
  <dcterms:created xsi:type="dcterms:W3CDTF">2022-12-11T06:42:00.0000000Z</dcterms:created>
  <dcterms:modified xsi:type="dcterms:W3CDTF">2022-12-12T06:45:38.3700629Z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